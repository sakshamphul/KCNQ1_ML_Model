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6BF4" w14:textId="77777777" w:rsidR="004A1C5E" w:rsidRPr="00E03251" w:rsidRDefault="004A1C5E" w:rsidP="004A1C5E">
      <w:pPr>
        <w:spacing w:line="480" w:lineRule="auto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Predicting the Functional Impact of KCNQ1 Variants with Artificial Neural Networks </w:t>
      </w:r>
    </w:p>
    <w:p w14:paraId="334A2032" w14:textId="77777777" w:rsidR="004A1C5E" w:rsidRPr="00C552F9" w:rsidRDefault="004A1C5E" w:rsidP="004A1C5E">
      <w:pPr>
        <w:spacing w:after="100" w:afterAutospacing="1" w:line="480" w:lineRule="auto"/>
        <w:rPr>
          <w:rFonts w:ascii="Times New Roman" w:hAnsi="Times New Roman" w:cs="Times New Roman"/>
          <w:lang w:val="de-DE"/>
        </w:rPr>
      </w:pPr>
      <w:r w:rsidRPr="00C552F9">
        <w:rPr>
          <w:rFonts w:ascii="Times New Roman" w:hAnsi="Times New Roman" w:cs="Times New Roman"/>
          <w:lang w:val="de-DE"/>
        </w:rPr>
        <w:t>Saksham Phul</w:t>
      </w:r>
      <w:r w:rsidRPr="00C552F9">
        <w:rPr>
          <w:rFonts w:ascii="Times New Roman" w:hAnsi="Times New Roman" w:cs="Times New Roman"/>
          <w:vertAlign w:val="superscript"/>
          <w:lang w:val="de-DE"/>
        </w:rPr>
        <w:t>1,</w:t>
      </w:r>
      <w:r>
        <w:rPr>
          <w:rFonts w:ascii="Times New Roman" w:hAnsi="Times New Roman" w:cs="Times New Roman"/>
          <w:vertAlign w:val="superscript"/>
          <w:lang w:val="de-DE"/>
        </w:rPr>
        <w:t>3</w:t>
      </w:r>
      <w:r w:rsidRPr="00C552F9">
        <w:rPr>
          <w:rFonts w:ascii="Times New Roman" w:hAnsi="Times New Roman" w:cs="Times New Roman"/>
          <w:lang w:val="de-DE"/>
        </w:rPr>
        <w:t>, Georg Kuenze</w:t>
      </w:r>
      <w:r w:rsidRPr="00C552F9">
        <w:rPr>
          <w:rFonts w:ascii="Times New Roman" w:hAnsi="Times New Roman" w:cs="Times New Roman"/>
          <w:vertAlign w:val="superscript"/>
          <w:lang w:val="de-DE"/>
        </w:rPr>
        <w:t>1,</w:t>
      </w:r>
      <w:r>
        <w:rPr>
          <w:rFonts w:ascii="Times New Roman" w:hAnsi="Times New Roman" w:cs="Times New Roman"/>
          <w:vertAlign w:val="superscript"/>
          <w:lang w:val="de-DE"/>
        </w:rPr>
        <w:t>3</w:t>
      </w:r>
      <w:r w:rsidRPr="00C552F9">
        <w:rPr>
          <w:rFonts w:ascii="Times New Roman" w:hAnsi="Times New Roman" w:cs="Times New Roman"/>
          <w:vertAlign w:val="superscript"/>
          <w:lang w:val="de-DE"/>
        </w:rPr>
        <w:t>,</w:t>
      </w:r>
      <w:r>
        <w:rPr>
          <w:rFonts w:ascii="Times New Roman" w:hAnsi="Times New Roman" w:cs="Times New Roman"/>
          <w:vertAlign w:val="superscript"/>
          <w:lang w:val="de-DE"/>
        </w:rPr>
        <w:t>6</w:t>
      </w:r>
      <w:r w:rsidRPr="00C552F9">
        <w:rPr>
          <w:rFonts w:ascii="Times New Roman" w:hAnsi="Times New Roman" w:cs="Times New Roman"/>
          <w:lang w:val="de-DE"/>
        </w:rPr>
        <w:t>, Carlos G. Vanoye</w:t>
      </w:r>
      <w:r>
        <w:rPr>
          <w:rFonts w:ascii="Times New Roman" w:hAnsi="Times New Roman" w:cs="Times New Roman"/>
          <w:vertAlign w:val="superscript"/>
          <w:lang w:val="de-DE"/>
        </w:rPr>
        <w:t>4</w:t>
      </w:r>
      <w:r w:rsidRPr="00C552F9">
        <w:rPr>
          <w:rFonts w:ascii="Times New Roman" w:hAnsi="Times New Roman" w:cs="Times New Roman"/>
          <w:lang w:val="de-DE"/>
        </w:rPr>
        <w:t xml:space="preserve">, </w:t>
      </w:r>
      <w:r>
        <w:rPr>
          <w:rFonts w:ascii="Times New Roman" w:hAnsi="Times New Roman" w:cs="Times New Roman"/>
          <w:lang w:val="de-DE"/>
        </w:rPr>
        <w:t>Charles R. Sanders</w:t>
      </w:r>
      <w:r w:rsidRPr="00D60AC7">
        <w:rPr>
          <w:rFonts w:ascii="Times New Roman" w:hAnsi="Times New Roman" w:cs="Times New Roman"/>
          <w:vertAlign w:val="superscript"/>
          <w:lang w:val="de-DE"/>
        </w:rPr>
        <w:t>1</w:t>
      </w:r>
      <w:r>
        <w:rPr>
          <w:rFonts w:ascii="Times New Roman" w:hAnsi="Times New Roman" w:cs="Times New Roman"/>
          <w:vertAlign w:val="superscript"/>
          <w:lang w:val="de-DE"/>
        </w:rPr>
        <w:t>,2</w:t>
      </w:r>
      <w:r>
        <w:rPr>
          <w:rFonts w:ascii="Times New Roman" w:hAnsi="Times New Roman" w:cs="Times New Roman"/>
          <w:lang w:val="de-DE"/>
        </w:rPr>
        <w:t>,</w:t>
      </w:r>
      <w:r w:rsidRPr="00C552F9">
        <w:rPr>
          <w:rFonts w:ascii="Times New Roman" w:hAnsi="Times New Roman" w:cs="Times New Roman"/>
          <w:lang w:val="de-DE"/>
        </w:rPr>
        <w:t xml:space="preserve"> Alfred L. George</w:t>
      </w:r>
      <w:r>
        <w:rPr>
          <w:rFonts w:ascii="Times New Roman" w:hAnsi="Times New Roman" w:cs="Times New Roman"/>
          <w:lang w:val="de-DE"/>
        </w:rPr>
        <w:t>, Jr.</w:t>
      </w:r>
      <w:r>
        <w:rPr>
          <w:rFonts w:ascii="Times New Roman" w:hAnsi="Times New Roman" w:cs="Times New Roman"/>
          <w:vertAlign w:val="superscript"/>
          <w:lang w:val="de-DE"/>
        </w:rPr>
        <w:t>4</w:t>
      </w:r>
      <w:r w:rsidRPr="00C552F9">
        <w:rPr>
          <w:rFonts w:ascii="Times New Roman" w:hAnsi="Times New Roman" w:cs="Times New Roman"/>
          <w:lang w:val="de-DE"/>
        </w:rPr>
        <w:t>, Jens Meiler</w:t>
      </w:r>
      <w:r w:rsidRPr="00C552F9">
        <w:rPr>
          <w:rFonts w:ascii="Times New Roman" w:hAnsi="Times New Roman" w:cs="Times New Roman"/>
          <w:vertAlign w:val="superscript"/>
          <w:lang w:val="de-DE"/>
        </w:rPr>
        <w:t>1,</w:t>
      </w:r>
      <w:r>
        <w:rPr>
          <w:rFonts w:ascii="Times New Roman" w:hAnsi="Times New Roman" w:cs="Times New Roman"/>
          <w:vertAlign w:val="superscript"/>
          <w:lang w:val="de-DE"/>
        </w:rPr>
        <w:t>3</w:t>
      </w:r>
      <w:r w:rsidRPr="00C552F9">
        <w:rPr>
          <w:rFonts w:ascii="Times New Roman" w:hAnsi="Times New Roman" w:cs="Times New Roman"/>
          <w:vertAlign w:val="superscript"/>
          <w:lang w:val="de-DE"/>
        </w:rPr>
        <w:t>,4,</w:t>
      </w:r>
      <w:r>
        <w:rPr>
          <w:rFonts w:ascii="Times New Roman" w:hAnsi="Times New Roman" w:cs="Times New Roman"/>
          <w:vertAlign w:val="superscript"/>
          <w:lang w:val="de-DE"/>
        </w:rPr>
        <w:t>6</w:t>
      </w:r>
      <w:r w:rsidRPr="00C552F9">
        <w:rPr>
          <w:rFonts w:ascii="Times New Roman" w:hAnsi="Times New Roman" w:cs="Times New Roman"/>
          <w:vertAlign w:val="superscript"/>
          <w:lang w:val="de-DE"/>
        </w:rPr>
        <w:t>,*</w:t>
      </w:r>
    </w:p>
    <w:p w14:paraId="3DC1EC9D" w14:textId="77777777" w:rsidR="004A1C5E" w:rsidRDefault="004A1C5E" w:rsidP="004A1C5E">
      <w:pPr>
        <w:spacing w:after="100" w:afterAutospacing="1" w:line="480" w:lineRule="auto"/>
        <w:jc w:val="center"/>
        <w:rPr>
          <w:rFonts w:ascii="Times New Roman" w:hAnsi="Times New Roman" w:cs="Times New Roman"/>
        </w:rPr>
      </w:pPr>
      <w:r w:rsidRPr="00C552F9">
        <w:rPr>
          <w:rFonts w:ascii="Times New Roman" w:hAnsi="Times New Roman" w:cs="Times New Roman"/>
          <w:vertAlign w:val="superscript"/>
        </w:rPr>
        <w:t>1</w:t>
      </w:r>
      <w:r w:rsidRPr="00C552F9">
        <w:rPr>
          <w:rFonts w:ascii="Times New Roman" w:hAnsi="Times New Roman" w:cs="Times New Roman"/>
        </w:rPr>
        <w:t>Center for Structural Biology, Vanderbilt University, Nashville, TN 37240, USA</w:t>
      </w:r>
    </w:p>
    <w:p w14:paraId="539F23B1" w14:textId="77777777" w:rsidR="004A1C5E" w:rsidRPr="00C552F9" w:rsidRDefault="004A1C5E" w:rsidP="004A1C5E">
      <w:pPr>
        <w:spacing w:after="100" w:afterAutospacing="1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Department of Biochemistry, Vanderbilt University, Nashville, TN 37232, USA</w:t>
      </w:r>
    </w:p>
    <w:p w14:paraId="1B292348" w14:textId="77777777" w:rsidR="004A1C5E" w:rsidRPr="00C552F9" w:rsidRDefault="004A1C5E" w:rsidP="004A1C5E">
      <w:pPr>
        <w:spacing w:after="100" w:afterAutospacing="1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3</w:t>
      </w:r>
      <w:r w:rsidRPr="00C552F9">
        <w:rPr>
          <w:rFonts w:ascii="Times New Roman" w:hAnsi="Times New Roman" w:cs="Times New Roman"/>
        </w:rPr>
        <w:t>Department of Chemistry, Vanderbilt University, Nashville, TN 37235, USA</w:t>
      </w:r>
    </w:p>
    <w:p w14:paraId="143B3CCD" w14:textId="77777777" w:rsidR="004A1C5E" w:rsidRPr="00C552F9" w:rsidRDefault="004A1C5E" w:rsidP="004A1C5E">
      <w:pPr>
        <w:spacing w:after="100" w:afterAutospacing="1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4</w:t>
      </w:r>
      <w:r w:rsidRPr="00C552F9">
        <w:rPr>
          <w:rFonts w:ascii="Times New Roman" w:hAnsi="Times New Roman" w:cs="Times New Roman"/>
        </w:rPr>
        <w:t>Department of Pharmacology, Northwestern University Feinberg School of Medicine, Chicago, IL 60611, USA</w:t>
      </w:r>
    </w:p>
    <w:p w14:paraId="3F984E6D" w14:textId="77777777" w:rsidR="004A1C5E" w:rsidRDefault="004A1C5E" w:rsidP="004A1C5E">
      <w:pPr>
        <w:spacing w:after="100" w:afterAutospacing="1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5</w:t>
      </w:r>
      <w:r w:rsidRPr="00C552F9">
        <w:rPr>
          <w:rFonts w:ascii="Times New Roman" w:hAnsi="Times New Roman" w:cs="Times New Roman"/>
        </w:rPr>
        <w:t>Department of Pharmacology, Vanderbilt University, Nashville, TN 37240, USA</w:t>
      </w:r>
    </w:p>
    <w:p w14:paraId="51059027" w14:textId="77777777" w:rsidR="004A1C5E" w:rsidRDefault="004A1C5E" w:rsidP="004A1C5E">
      <w:pPr>
        <w:spacing w:after="100" w:afterAutospacing="1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6</w:t>
      </w:r>
      <w:r w:rsidRPr="00C552F9">
        <w:rPr>
          <w:rFonts w:ascii="Times New Roman" w:hAnsi="Times New Roman" w:cs="Times New Roman"/>
        </w:rPr>
        <w:t>Institute for Drug Discovery, Leipzig University, Leipzig, SAC 04103, Germany</w:t>
      </w:r>
    </w:p>
    <w:p w14:paraId="5D77F8DD" w14:textId="77777777" w:rsidR="004A1C5E" w:rsidRDefault="004A1C5E" w:rsidP="004A1C5E">
      <w:pPr>
        <w:spacing w:line="480" w:lineRule="auto"/>
        <w:jc w:val="both"/>
        <w:outlineLvl w:val="0"/>
        <w:rPr>
          <w:ins w:id="0" w:author="Phul, Saksham" w:date="2021-11-19T08:26:00Z"/>
          <w:rStyle w:val="Hyperlink"/>
          <w:rFonts w:ascii="Times New Roman" w:hAnsi="Times New Roman" w:cs="Times New Roman"/>
        </w:rPr>
      </w:pPr>
      <w:r w:rsidRPr="00C552F9">
        <w:rPr>
          <w:rFonts w:ascii="Times New Roman" w:hAnsi="Times New Roman" w:cs="Times New Roman"/>
        </w:rPr>
        <w:t xml:space="preserve">*Correspondence to: Jens </w:t>
      </w:r>
      <w:proofErr w:type="spellStart"/>
      <w:r w:rsidRPr="00C552F9">
        <w:rPr>
          <w:rFonts w:ascii="Times New Roman" w:hAnsi="Times New Roman" w:cs="Times New Roman"/>
        </w:rPr>
        <w:t>Meiler</w:t>
      </w:r>
      <w:proofErr w:type="spellEnd"/>
      <w:r w:rsidRPr="00C552F9">
        <w:rPr>
          <w:rFonts w:ascii="Times New Roman" w:hAnsi="Times New Roman" w:cs="Times New Roman"/>
        </w:rPr>
        <w:t xml:space="preserve">, PhD, </w:t>
      </w:r>
      <w:hyperlink r:id="rId11" w:history="1">
        <w:r w:rsidRPr="00641843">
          <w:rPr>
            <w:rStyle w:val="Hyperlink"/>
            <w:rFonts w:ascii="Times New Roman" w:hAnsi="Times New Roman" w:cs="Times New Roman"/>
          </w:rPr>
          <w:t>jens@meilerlab.org</w:t>
        </w:r>
      </w:hyperlink>
    </w:p>
    <w:p w14:paraId="4EDA0BB0" w14:textId="6B296F90" w:rsidR="006D67C3" w:rsidRPr="008B5386" w:rsidRDefault="006D67C3" w:rsidP="003E4979">
      <w:pPr>
        <w:spacing w:line="480" w:lineRule="auto"/>
        <w:ind w:firstLine="720"/>
        <w:jc w:val="both"/>
        <w:outlineLvl w:val="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FA9D16A" w14:textId="20D38AC7" w:rsidR="003E4979" w:rsidRPr="008B5386" w:rsidRDefault="003E4979" w:rsidP="003E4979">
      <w:pPr>
        <w:spacing w:line="480" w:lineRule="auto"/>
        <w:ind w:firstLine="720"/>
        <w:jc w:val="both"/>
        <w:outlineLvl w:val="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E7FC1C4" w14:textId="359000AE" w:rsidR="003E4979" w:rsidRPr="008B5386" w:rsidRDefault="003E4979" w:rsidP="003E4979">
      <w:pPr>
        <w:spacing w:line="480" w:lineRule="auto"/>
        <w:ind w:firstLine="720"/>
        <w:jc w:val="center"/>
        <w:outlineLvl w:val="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076E076" w14:textId="1B8DF320" w:rsidR="003E4979" w:rsidRPr="008B5386" w:rsidRDefault="003E4979" w:rsidP="003E4979">
      <w:pPr>
        <w:spacing w:line="480" w:lineRule="auto"/>
        <w:ind w:firstLine="720"/>
        <w:jc w:val="center"/>
        <w:outlineLvl w:val="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FB4C79A" w14:textId="77777777" w:rsidR="003E4979" w:rsidRPr="008B5386" w:rsidRDefault="003E4979" w:rsidP="003E4979">
      <w:pPr>
        <w:spacing w:line="480" w:lineRule="auto"/>
        <w:ind w:firstLine="720"/>
        <w:jc w:val="center"/>
        <w:outlineLvl w:val="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D61A7AC" w14:textId="21ACC75E" w:rsidR="003E4979" w:rsidRPr="008B5386" w:rsidRDefault="003E4979" w:rsidP="009271DA">
      <w:pPr>
        <w:spacing w:line="480" w:lineRule="auto"/>
        <w:jc w:val="both"/>
        <w:outlineLvl w:val="0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14:paraId="6F9BD163" w14:textId="0C095221" w:rsidR="00E52A6B" w:rsidRPr="000A6D08" w:rsidRDefault="003E4979" w:rsidP="003E4979">
      <w:pPr>
        <w:tabs>
          <w:tab w:val="center" w:pos="4680"/>
          <w:tab w:val="left" w:pos="771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B5386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commentRangeStart w:id="1"/>
      <w:r w:rsidR="00E52A6B" w:rsidRPr="000A6D08">
        <w:rPr>
          <w:rFonts w:ascii="Times New Roman" w:hAnsi="Times New Roman" w:cs="Times New Roman"/>
          <w:b/>
          <w:bCs/>
          <w:sz w:val="36"/>
          <w:szCs w:val="36"/>
        </w:rPr>
        <w:t>Protocol Capture</w:t>
      </w:r>
      <w:commentRangeEnd w:id="1"/>
      <w:r w:rsidR="00111618" w:rsidRPr="000A6D08">
        <w:rPr>
          <w:rStyle w:val="CommentReference"/>
          <w:rFonts w:ascii="Times New Roman" w:hAnsi="Times New Roman" w:cs="Times New Roman"/>
          <w:sz w:val="36"/>
          <w:szCs w:val="36"/>
        </w:rPr>
        <w:commentReference w:id="1"/>
      </w:r>
      <w:r w:rsidRPr="000A6D08">
        <w:rPr>
          <w:rFonts w:ascii="Times New Roman" w:hAnsi="Times New Roman" w:cs="Times New Roman"/>
          <w:b/>
          <w:bCs/>
          <w:sz w:val="24"/>
          <w:szCs w:val="24"/>
        </w:rPr>
        <w:tab/>
      </w:r>
    </w:p>
    <w:sdt>
      <w:sdtPr>
        <w:rPr>
          <w:rFonts w:asciiTheme="minorHAnsi" w:eastAsiaTheme="minorHAnsi" w:hAnsiTheme="minorHAnsi" w:cstheme="minorBidi"/>
          <w:color w:val="0563C1" w:themeColor="hyperlink"/>
          <w:sz w:val="24"/>
          <w:szCs w:val="24"/>
          <w:u w:val="single"/>
        </w:rPr>
        <w:id w:val="-353510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color w:val="auto"/>
        </w:rPr>
      </w:sdtEndPr>
      <w:sdtContent>
        <w:p w14:paraId="35874679" w14:textId="77777777" w:rsidR="000A6D08" w:rsidRPr="00066E35" w:rsidRDefault="000A6D08" w:rsidP="000A6D08">
          <w:pPr>
            <w:pStyle w:val="TOCHeading"/>
            <w:rPr>
              <w:color w:val="000000" w:themeColor="text1"/>
              <w:sz w:val="36"/>
              <w:szCs w:val="36"/>
            </w:rPr>
          </w:pPr>
          <w:r w:rsidRPr="00066E35">
            <w:rPr>
              <w:color w:val="000000" w:themeColor="text1"/>
              <w:sz w:val="36"/>
              <w:szCs w:val="36"/>
            </w:rPr>
            <w:t>Table of content</w:t>
          </w:r>
        </w:p>
        <w:p w14:paraId="21A75A23" w14:textId="77777777" w:rsidR="000A6D08" w:rsidRPr="00066E35" w:rsidRDefault="000A6D08" w:rsidP="000A6D08">
          <w:pPr>
            <w:pStyle w:val="TOC1"/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r w:rsidRPr="00066E3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66E3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66E3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2C39C3D0" w14:textId="77777777" w:rsidR="000A6D08" w:rsidRPr="00066E35" w:rsidRDefault="000A6D08" w:rsidP="000A6D08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1) </w:t>
          </w:r>
          <w:r w:rsidRPr="00066E35">
            <w:rPr>
              <w:rFonts w:ascii="Times New Roman" w:hAnsi="Times New Roman" w:cs="Times New Roman"/>
              <w:sz w:val="24"/>
              <w:szCs w:val="24"/>
            </w:rPr>
            <w:t>Features generation………………………………………………………………………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…….3</w:t>
          </w:r>
        </w:p>
        <w:p w14:paraId="3F19C6E6" w14:textId="77777777" w:rsidR="000A6D08" w:rsidRPr="00066E35" w:rsidRDefault="000A6D08" w:rsidP="000A6D08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2) </w:t>
          </w:r>
          <w:r w:rsidRPr="00066E35">
            <w:rPr>
              <w:rFonts w:ascii="Times New Roman" w:hAnsi="Times New Roman" w:cs="Times New Roman"/>
              <w:sz w:val="24"/>
              <w:szCs w:val="24"/>
            </w:rPr>
            <w:t>Model Training…………………………………………………………………….………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…..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5AF03234" w14:textId="77777777" w:rsidR="000A6D08" w:rsidRPr="00066E35" w:rsidRDefault="000A6D08" w:rsidP="000A6D08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3) </w:t>
          </w:r>
          <w:r w:rsidRPr="00066E35">
            <w:rPr>
              <w:rFonts w:ascii="Times New Roman" w:hAnsi="Times New Roman" w:cs="Times New Roman"/>
              <w:sz w:val="24"/>
              <w:szCs w:val="24"/>
            </w:rPr>
            <w:t>Performance analysis……………………………………………………………….……</w:t>
          </w:r>
          <w:r>
            <w:rPr>
              <w:rFonts w:ascii="Times New Roman" w:hAnsi="Times New Roman" w:cs="Times New Roman"/>
              <w:sz w:val="24"/>
              <w:szCs w:val="24"/>
            </w:rPr>
            <w:t>…….7</w:t>
          </w:r>
        </w:p>
        <w:p w14:paraId="4BC2EE20" w14:textId="77777777" w:rsidR="000A6D08" w:rsidRPr="00066E35" w:rsidRDefault="000A6D08" w:rsidP="000A6D08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4) I</w:t>
          </w:r>
          <w:r w:rsidRPr="00066E35">
            <w:rPr>
              <w:rFonts w:ascii="Times New Roman" w:hAnsi="Times New Roman" w:cs="Times New Roman"/>
              <w:sz w:val="24"/>
              <w:szCs w:val="24"/>
            </w:rPr>
            <w:t>nput sensitivity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analysis</w:t>
          </w:r>
          <w:r w:rsidRPr="00066E35">
            <w:rPr>
              <w:rFonts w:ascii="Times New Roman" w:hAnsi="Times New Roman" w:cs="Times New Roman"/>
              <w:sz w:val="24"/>
              <w:szCs w:val="24"/>
            </w:rPr>
            <w:t>…………………………………………………….………</w:t>
          </w:r>
          <w:r>
            <w:rPr>
              <w:rFonts w:ascii="Times New Roman" w:hAnsi="Times New Roman" w:cs="Times New Roman"/>
              <w:sz w:val="24"/>
              <w:szCs w:val="24"/>
            </w:rPr>
            <w:t>…………9</w:t>
          </w:r>
        </w:p>
        <w:p w14:paraId="1036176C" w14:textId="77777777" w:rsidR="000A6D08" w:rsidRDefault="000A6D08" w:rsidP="000A6D08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  <w:u w:val="single"/>
            </w:rPr>
          </w:pPr>
          <w:r w:rsidRPr="00066E3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2BEFC2E" w14:textId="23A04AD2" w:rsidR="009271DA" w:rsidRDefault="009271DA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31D6C" w14:textId="106CAED9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C82EA" w14:textId="27B71ACF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C3BD6" w14:textId="3CE042E8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380AC" w14:textId="241BF76A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F6870" w14:textId="7E8673BD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31ED0" w14:textId="0391BC80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9310D" w14:textId="5ADB7C30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82DAE" w14:textId="533D49CC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4EBED" w14:textId="7C1BD49C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86C11" w14:textId="0816AAB6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FB61F" w14:textId="521AB155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1DD32" w14:textId="795FC6C4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933DA" w14:textId="7B272CB3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ACE8F" w14:textId="5302FD6B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0D7ED" w14:textId="652861B5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948F3" w14:textId="05B07736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9F96E" w14:textId="0E42CE40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F2632" w14:textId="789927CC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9C617" w14:textId="77777777" w:rsidR="000A6D08" w:rsidRPr="008B5386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5DE3D" w14:textId="6A9247FD" w:rsidR="009D751D" w:rsidRPr="00051899" w:rsidRDefault="009D751D" w:rsidP="000518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51899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Features generation </w:t>
      </w:r>
    </w:p>
    <w:p w14:paraId="673D8DF3" w14:textId="1D6180D1" w:rsidR="00EA42D1" w:rsidRPr="008B5386" w:rsidRDefault="00EA42D1" w:rsidP="009A2E10">
      <w:pPr>
        <w:jc w:val="both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 xml:space="preserve">All the models </w:t>
      </w:r>
      <w:r w:rsidR="002217F0" w:rsidRPr="008B5386">
        <w:rPr>
          <w:rFonts w:ascii="Times New Roman" w:hAnsi="Times New Roman" w:cs="Times New Roman"/>
          <w:sz w:val="24"/>
          <w:szCs w:val="24"/>
        </w:rPr>
        <w:t xml:space="preserve">for this work were developed using </w:t>
      </w:r>
      <w:proofErr w:type="gramStart"/>
      <w:r w:rsidR="001E396B" w:rsidRPr="008B5386">
        <w:rPr>
          <w:rFonts w:ascii="Times New Roman" w:hAnsi="Times New Roman" w:cs="Times New Roman"/>
          <w:sz w:val="24"/>
          <w:szCs w:val="24"/>
        </w:rPr>
        <w:t>Bio Chemical</w:t>
      </w:r>
      <w:proofErr w:type="gramEnd"/>
      <w:r w:rsidR="001E396B" w:rsidRPr="008B5386">
        <w:rPr>
          <w:rFonts w:ascii="Times New Roman" w:hAnsi="Times New Roman" w:cs="Times New Roman"/>
          <w:sz w:val="24"/>
          <w:szCs w:val="24"/>
        </w:rPr>
        <w:t xml:space="preserve"> library (</w:t>
      </w:r>
      <w:r w:rsidR="002217F0" w:rsidRPr="008B5386">
        <w:rPr>
          <w:rFonts w:ascii="Times New Roman" w:hAnsi="Times New Roman" w:cs="Times New Roman"/>
          <w:sz w:val="24"/>
          <w:szCs w:val="24"/>
        </w:rPr>
        <w:t>BCL</w:t>
      </w:r>
      <w:r w:rsidR="001E396B" w:rsidRPr="008B5386">
        <w:rPr>
          <w:rFonts w:ascii="Times New Roman" w:hAnsi="Times New Roman" w:cs="Times New Roman"/>
          <w:sz w:val="24"/>
          <w:szCs w:val="24"/>
        </w:rPr>
        <w:t>)</w:t>
      </w:r>
      <w:r w:rsidR="002217F0" w:rsidRPr="008B5386">
        <w:rPr>
          <w:rFonts w:ascii="Times New Roman" w:hAnsi="Times New Roman" w:cs="Times New Roman"/>
          <w:sz w:val="24"/>
          <w:szCs w:val="24"/>
        </w:rPr>
        <w:t xml:space="preserve">. </w:t>
      </w:r>
      <w:r w:rsidR="00025A39" w:rsidRPr="008B5386">
        <w:rPr>
          <w:rFonts w:ascii="Times New Roman" w:hAnsi="Times New Roman" w:cs="Times New Roman"/>
          <w:sz w:val="24"/>
          <w:szCs w:val="24"/>
        </w:rPr>
        <w:t xml:space="preserve">Before an ANN </w:t>
      </w:r>
      <w:r w:rsidR="00A1649A" w:rsidRPr="008B5386">
        <w:rPr>
          <w:rFonts w:ascii="Times New Roman" w:hAnsi="Times New Roman" w:cs="Times New Roman"/>
          <w:sz w:val="24"/>
          <w:szCs w:val="24"/>
        </w:rPr>
        <w:t>model is trained</w:t>
      </w:r>
      <w:r w:rsidR="008C0A62" w:rsidRPr="008B5386">
        <w:rPr>
          <w:rFonts w:ascii="Times New Roman" w:hAnsi="Times New Roman" w:cs="Times New Roman"/>
          <w:sz w:val="24"/>
          <w:szCs w:val="24"/>
        </w:rPr>
        <w:t xml:space="preserve"> in BCL</w:t>
      </w:r>
      <w:r w:rsidR="00A1649A" w:rsidRPr="008B5386">
        <w:rPr>
          <w:rFonts w:ascii="Times New Roman" w:hAnsi="Times New Roman" w:cs="Times New Roman"/>
          <w:sz w:val="24"/>
          <w:szCs w:val="24"/>
        </w:rPr>
        <w:t>,</w:t>
      </w:r>
      <w:r w:rsidR="00D514A5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A1649A" w:rsidRPr="008B5386">
        <w:rPr>
          <w:rFonts w:ascii="Times New Roman" w:hAnsi="Times New Roman" w:cs="Times New Roman"/>
          <w:sz w:val="24"/>
          <w:szCs w:val="24"/>
        </w:rPr>
        <w:t xml:space="preserve">we </w:t>
      </w:r>
      <w:r w:rsidR="008C0A62" w:rsidRPr="008B5386">
        <w:rPr>
          <w:rFonts w:ascii="Times New Roman" w:hAnsi="Times New Roman" w:cs="Times New Roman"/>
          <w:sz w:val="24"/>
          <w:szCs w:val="24"/>
        </w:rPr>
        <w:t xml:space="preserve">need to </w:t>
      </w:r>
      <w:r w:rsidR="00A1649A" w:rsidRPr="008B5386">
        <w:rPr>
          <w:rFonts w:ascii="Times New Roman" w:hAnsi="Times New Roman" w:cs="Times New Roman"/>
          <w:sz w:val="24"/>
          <w:szCs w:val="24"/>
        </w:rPr>
        <w:t xml:space="preserve">prepare a </w:t>
      </w:r>
      <w:r w:rsidR="00D514A5" w:rsidRPr="008B5386">
        <w:rPr>
          <w:rFonts w:ascii="Times New Roman" w:hAnsi="Times New Roman" w:cs="Times New Roman"/>
          <w:sz w:val="24"/>
          <w:szCs w:val="24"/>
        </w:rPr>
        <w:t xml:space="preserve">bin file that </w:t>
      </w:r>
      <w:r w:rsidR="00EF4468" w:rsidRPr="008B5386">
        <w:rPr>
          <w:rFonts w:ascii="Times New Roman" w:hAnsi="Times New Roman" w:cs="Times New Roman"/>
          <w:sz w:val="24"/>
          <w:szCs w:val="24"/>
        </w:rPr>
        <w:t>consists of descriptors and result labels.</w:t>
      </w:r>
      <w:r w:rsidR="000D3638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8C0A62" w:rsidRPr="008B5386">
        <w:rPr>
          <w:rFonts w:ascii="Times New Roman" w:hAnsi="Times New Roman" w:cs="Times New Roman"/>
          <w:sz w:val="24"/>
          <w:szCs w:val="24"/>
        </w:rPr>
        <w:t xml:space="preserve">The </w:t>
      </w:r>
      <w:r w:rsidR="00F67B5F" w:rsidRPr="008B5386">
        <w:rPr>
          <w:rFonts w:ascii="Times New Roman" w:hAnsi="Times New Roman" w:cs="Times New Roman"/>
          <w:sz w:val="24"/>
          <w:szCs w:val="24"/>
        </w:rPr>
        <w:t xml:space="preserve">following </w:t>
      </w:r>
      <w:r w:rsidR="008C0A62" w:rsidRPr="008B5386">
        <w:rPr>
          <w:rFonts w:ascii="Times New Roman" w:hAnsi="Times New Roman" w:cs="Times New Roman"/>
          <w:sz w:val="24"/>
          <w:szCs w:val="24"/>
        </w:rPr>
        <w:t xml:space="preserve">command line </w:t>
      </w:r>
      <w:r w:rsidR="00C1170B" w:rsidRPr="008B5386">
        <w:rPr>
          <w:rFonts w:ascii="Times New Roman" w:hAnsi="Times New Roman" w:cs="Times New Roman"/>
          <w:sz w:val="24"/>
          <w:szCs w:val="24"/>
        </w:rPr>
        <w:t xml:space="preserve">below </w:t>
      </w:r>
      <w:r w:rsidR="00D618D8" w:rsidRPr="008B5386">
        <w:rPr>
          <w:rFonts w:ascii="Times New Roman" w:hAnsi="Times New Roman" w:cs="Times New Roman"/>
          <w:sz w:val="24"/>
          <w:szCs w:val="24"/>
        </w:rPr>
        <w:t>generates</w:t>
      </w:r>
      <w:r w:rsidR="008C0A62" w:rsidRPr="008B5386">
        <w:rPr>
          <w:rFonts w:ascii="Times New Roman" w:hAnsi="Times New Roman" w:cs="Times New Roman"/>
          <w:sz w:val="24"/>
          <w:szCs w:val="24"/>
        </w:rPr>
        <w:t xml:space="preserve"> a </w:t>
      </w:r>
      <w:r w:rsidR="00F06267" w:rsidRPr="008B5386">
        <w:rPr>
          <w:rFonts w:ascii="Times New Roman" w:hAnsi="Times New Roman" w:cs="Times New Roman"/>
          <w:sz w:val="24"/>
          <w:szCs w:val="24"/>
        </w:rPr>
        <w:t xml:space="preserve">bin file that </w:t>
      </w:r>
      <w:r w:rsidR="00100CA9" w:rsidRPr="008B5386">
        <w:rPr>
          <w:rFonts w:ascii="Times New Roman" w:hAnsi="Times New Roman" w:cs="Times New Roman"/>
          <w:sz w:val="24"/>
          <w:szCs w:val="24"/>
        </w:rPr>
        <w:t xml:space="preserve">BCL </w:t>
      </w:r>
      <w:r w:rsidR="00F06267" w:rsidRPr="008B5386">
        <w:rPr>
          <w:rFonts w:ascii="Times New Roman" w:hAnsi="Times New Roman" w:cs="Times New Roman"/>
          <w:sz w:val="24"/>
          <w:szCs w:val="24"/>
        </w:rPr>
        <w:t>can read for the purpose of training.</w:t>
      </w:r>
      <w:r w:rsidR="001B7B5F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421894" w:rsidRPr="008B53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D670C" w14:textId="361CF50F" w:rsidR="003A0F7D" w:rsidRPr="008B5386" w:rsidRDefault="003E4D45" w:rsidP="009B37D7">
      <w:pPr>
        <w:spacing w:after="0" w:line="240" w:lineRule="auto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bcl-apps-static.exe </w:t>
      </w:r>
      <w:proofErr w:type="spellStart"/>
      <w:r w:rsidRPr="008B5386">
        <w:rPr>
          <w:rFonts w:ascii="Abadi Extra Light" w:hAnsi="Abadi Extra Light"/>
          <w:sz w:val="24"/>
          <w:szCs w:val="24"/>
        </w:rPr>
        <w:t>GenerateDataset</w:t>
      </w:r>
      <w:proofErr w:type="spellEnd"/>
      <w:r w:rsidRPr="008B5386">
        <w:rPr>
          <w:rFonts w:ascii="Abadi Extra Light" w:hAnsi="Abadi Extra Light"/>
          <w:sz w:val="24"/>
          <w:szCs w:val="24"/>
        </w:rPr>
        <w:t xml:space="preserve"> </w:t>
      </w:r>
      <w:r w:rsidR="003A0F7D" w:rsidRPr="008B5386">
        <w:rPr>
          <w:rFonts w:ascii="Abadi Extra Light" w:hAnsi="Abadi Extra Light"/>
          <w:sz w:val="24"/>
          <w:szCs w:val="24"/>
        </w:rPr>
        <w:t>\</w:t>
      </w:r>
    </w:p>
    <w:p w14:paraId="5706CD9F" w14:textId="3373F929" w:rsidR="003A0F7D" w:rsidRPr="008B5386" w:rsidRDefault="003E4D45" w:rsidP="009B37D7">
      <w:pPr>
        <w:spacing w:after="0" w:line="240" w:lineRule="auto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-source "</w:t>
      </w:r>
      <w:proofErr w:type="spellStart"/>
      <w:r w:rsidRPr="008B5386">
        <w:rPr>
          <w:rFonts w:ascii="Abadi Extra Light" w:hAnsi="Abadi Extra Light"/>
          <w:sz w:val="24"/>
          <w:szCs w:val="24"/>
        </w:rPr>
        <w:t>ProteinMutationsDirectory</w:t>
      </w:r>
      <w:proofErr w:type="spellEnd"/>
      <w:r w:rsidRPr="008B5386">
        <w:rPr>
          <w:rFonts w:ascii="Abadi Extra Light" w:hAnsi="Abadi Extra Light"/>
          <w:sz w:val="24"/>
          <w:szCs w:val="24"/>
        </w:rPr>
        <w:t>(.</w:t>
      </w:r>
      <w:r w:rsidR="007412BF" w:rsidRPr="008B5386">
        <w:rPr>
          <w:rFonts w:ascii="Abadi Extra Light" w:hAnsi="Abadi Extra Light"/>
          <w:sz w:val="24"/>
          <w:szCs w:val="24"/>
        </w:rPr>
        <w:t>/, key</w:t>
      </w:r>
      <w:r w:rsidRPr="008B5386">
        <w:rPr>
          <w:rFonts w:ascii="Abadi Extra Light" w:hAnsi="Abadi Extra Light"/>
          <w:sz w:val="24"/>
          <w:szCs w:val="24"/>
        </w:rPr>
        <w:t xml:space="preserve"> file=./keys.txt,</w:t>
      </w:r>
      <w:r w:rsidR="007765D3" w:rsidRPr="008B5386">
        <w:rPr>
          <w:rFonts w:ascii="Abadi Extra Light" w:hAnsi="Abadi Extra Light"/>
          <w:sz w:val="24"/>
          <w:szCs w:val="24"/>
        </w:rPr>
        <w:t xml:space="preserve"> </w:t>
      </w:r>
      <w:r w:rsidRPr="008B5386">
        <w:rPr>
          <w:rFonts w:ascii="Abadi Extra Light" w:hAnsi="Abadi Extra Light"/>
          <w:sz w:val="24"/>
          <w:szCs w:val="24"/>
        </w:rPr>
        <w:t>aa class=</w:t>
      </w:r>
      <w:proofErr w:type="spellStart"/>
      <w:r w:rsidRPr="008B5386">
        <w:rPr>
          <w:rFonts w:ascii="Abadi Extra Light" w:hAnsi="Abadi Extra Light"/>
          <w:sz w:val="24"/>
          <w:szCs w:val="24"/>
        </w:rPr>
        <w:t>AAComplete</w:t>
      </w:r>
      <w:proofErr w:type="spellEnd"/>
      <w:r w:rsidRPr="008B5386">
        <w:rPr>
          <w:rFonts w:ascii="Abadi Extra Light" w:hAnsi="Abadi Extra Light"/>
          <w:sz w:val="24"/>
          <w:szCs w:val="24"/>
        </w:rPr>
        <w:t>,</w:t>
      </w:r>
      <w:r w:rsidR="007765D3" w:rsidRPr="008B5386">
        <w:rPr>
          <w:rFonts w:ascii="Abadi Extra Light" w:hAnsi="Abadi Extra Light"/>
          <w:sz w:val="24"/>
          <w:szCs w:val="24"/>
        </w:rPr>
        <w:t xml:space="preserve"> </w:t>
      </w:r>
      <w:r w:rsidRPr="008B5386">
        <w:rPr>
          <w:rFonts w:ascii="Abadi Extra Light" w:hAnsi="Abadi Extra Light"/>
          <w:sz w:val="24"/>
          <w:szCs w:val="24"/>
        </w:rPr>
        <w:t>mutation extension=.</w:t>
      </w:r>
      <w:r w:rsidR="004D4CBE" w:rsidRPr="008B5386">
        <w:rPr>
          <w:rFonts w:ascii="Abadi Extra Light" w:hAnsi="Abadi Extra Light"/>
          <w:sz w:val="24"/>
          <w:szCs w:val="24"/>
        </w:rPr>
        <w:t>data_file</w:t>
      </w:r>
      <w:r w:rsidRPr="008B5386">
        <w:rPr>
          <w:rFonts w:ascii="Abadi Extra Light" w:hAnsi="Abadi Extra Light"/>
          <w:sz w:val="24"/>
          <w:szCs w:val="24"/>
        </w:rPr>
        <w:t>.csv,</w:t>
      </w:r>
      <w:r w:rsidR="007765D3" w:rsidRPr="008B5386">
        <w:rPr>
          <w:rFonts w:ascii="Abadi Extra Light" w:hAnsi="Abadi Extra Light"/>
          <w:sz w:val="24"/>
          <w:szCs w:val="24"/>
        </w:rPr>
        <w:t xml:space="preserve"> </w:t>
      </w:r>
      <w:r w:rsidRPr="008B5386">
        <w:rPr>
          <w:rFonts w:ascii="Abadi Extra Light" w:hAnsi="Abadi Extra Light"/>
          <w:sz w:val="24"/>
          <w:szCs w:val="24"/>
        </w:rPr>
        <w:t>suffix=.</w:t>
      </w:r>
      <w:proofErr w:type="spellStart"/>
      <w:r w:rsidRPr="008B5386">
        <w:rPr>
          <w:rFonts w:ascii="Abadi Extra Light" w:hAnsi="Abadi Extra Light"/>
          <w:sz w:val="24"/>
          <w:szCs w:val="24"/>
        </w:rPr>
        <w:t>pdb</w:t>
      </w:r>
      <w:proofErr w:type="spellEnd"/>
      <w:r w:rsidRPr="008B5386">
        <w:rPr>
          <w:rFonts w:ascii="Abadi Extra Light" w:hAnsi="Abadi Extra Light"/>
          <w:sz w:val="24"/>
          <w:szCs w:val="24"/>
        </w:rPr>
        <w:t>,</w:t>
      </w:r>
      <w:r w:rsidR="004D4CBE" w:rsidRPr="008B5386">
        <w:rPr>
          <w:rFonts w:ascii="Abadi Extra Light" w:hAnsi="Abadi Extra Light"/>
          <w:sz w:val="24"/>
          <w:szCs w:val="24"/>
        </w:rPr>
        <w:t xml:space="preserve"> </w:t>
      </w:r>
      <w:r w:rsidRPr="008B5386">
        <w:rPr>
          <w:rFonts w:ascii="Abadi Extra Light" w:hAnsi="Abadi Extra Light"/>
          <w:sz w:val="24"/>
          <w:szCs w:val="24"/>
        </w:rPr>
        <w:t xml:space="preserve">add </w:t>
      </w:r>
      <w:proofErr w:type="spellStart"/>
      <w:r w:rsidRPr="008B5386">
        <w:rPr>
          <w:rFonts w:ascii="Abadi Extra Light" w:hAnsi="Abadi Extra Light"/>
          <w:sz w:val="24"/>
          <w:szCs w:val="24"/>
        </w:rPr>
        <w:t>self mutation</w:t>
      </w:r>
      <w:proofErr w:type="spellEnd"/>
      <w:r w:rsidRPr="008B5386">
        <w:rPr>
          <w:rFonts w:ascii="Abadi Extra Light" w:hAnsi="Abadi Extra Light"/>
          <w:sz w:val="24"/>
          <w:szCs w:val="24"/>
        </w:rPr>
        <w:t xml:space="preserve"> fraction=0.0)" </w:t>
      </w:r>
      <w:r w:rsidR="004D4CBE" w:rsidRPr="008B5386">
        <w:rPr>
          <w:rFonts w:ascii="Abadi Extra Light" w:hAnsi="Abadi Extra Light"/>
          <w:sz w:val="24"/>
          <w:szCs w:val="24"/>
        </w:rPr>
        <w:t>\</w:t>
      </w:r>
    </w:p>
    <w:p w14:paraId="373EE353" w14:textId="17DC7FD2" w:rsidR="003A0F7D" w:rsidRPr="008B5386" w:rsidRDefault="003E4D45" w:rsidP="009B37D7">
      <w:pPr>
        <w:spacing w:after="0" w:line="240" w:lineRule="auto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-output </w:t>
      </w:r>
      <w:r w:rsidR="003A0F7D" w:rsidRPr="008B5386">
        <w:rPr>
          <w:rFonts w:ascii="Abadi Extra Light" w:hAnsi="Abadi Extra Light"/>
          <w:sz w:val="24"/>
          <w:szCs w:val="24"/>
        </w:rPr>
        <w:t>&lt;</w:t>
      </w:r>
      <w:proofErr w:type="spellStart"/>
      <w:r w:rsidR="00DC6058" w:rsidRPr="008B5386">
        <w:rPr>
          <w:rFonts w:ascii="Abadi Extra Light" w:hAnsi="Abadi Extra Light"/>
          <w:sz w:val="24"/>
          <w:szCs w:val="24"/>
        </w:rPr>
        <w:t>output_bin_file_for_</w:t>
      </w:r>
      <w:r w:rsidR="003440D3" w:rsidRPr="008B5386">
        <w:rPr>
          <w:rFonts w:ascii="Abadi Extra Light" w:hAnsi="Abadi Extra Light"/>
          <w:sz w:val="24"/>
          <w:szCs w:val="24"/>
        </w:rPr>
        <w:t>model.bin</w:t>
      </w:r>
      <w:proofErr w:type="spellEnd"/>
      <w:r w:rsidR="00DC6058" w:rsidRPr="008B5386">
        <w:rPr>
          <w:rFonts w:ascii="Abadi Extra Light" w:hAnsi="Abadi Extra Light"/>
          <w:sz w:val="24"/>
          <w:szCs w:val="24"/>
        </w:rPr>
        <w:t>&gt;</w:t>
      </w:r>
      <w:r w:rsidRPr="008B5386">
        <w:rPr>
          <w:rFonts w:ascii="Abadi Extra Light" w:hAnsi="Abadi Extra Light"/>
          <w:sz w:val="24"/>
          <w:szCs w:val="24"/>
        </w:rPr>
        <w:t xml:space="preserve"> </w:t>
      </w:r>
      <w:r w:rsidR="004D4CBE" w:rsidRPr="008B5386">
        <w:rPr>
          <w:rFonts w:ascii="Abadi Extra Light" w:hAnsi="Abadi Extra Light"/>
          <w:sz w:val="24"/>
          <w:szCs w:val="24"/>
        </w:rPr>
        <w:t>\</w:t>
      </w:r>
    </w:p>
    <w:p w14:paraId="5C0AC628" w14:textId="4D6052CA" w:rsidR="003A0F7D" w:rsidRPr="008B5386" w:rsidRDefault="003E4D45" w:rsidP="009B37D7">
      <w:pPr>
        <w:spacing w:after="0" w:line="240" w:lineRule="auto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</w:t>
      </w:r>
      <w:proofErr w:type="spellStart"/>
      <w:r w:rsidRPr="008B5386">
        <w:rPr>
          <w:rFonts w:ascii="Abadi Extra Light" w:hAnsi="Abadi Extra Light"/>
          <w:sz w:val="24"/>
          <w:szCs w:val="24"/>
        </w:rPr>
        <w:t>feature_labels</w:t>
      </w:r>
      <w:proofErr w:type="spellEnd"/>
      <w:r w:rsidRPr="008B5386">
        <w:rPr>
          <w:rFonts w:ascii="Abadi Extra Light" w:hAnsi="Abadi Extra Light"/>
          <w:sz w:val="24"/>
          <w:szCs w:val="24"/>
        </w:rPr>
        <w:t xml:space="preserve"> </w:t>
      </w:r>
      <w:r w:rsidR="00DC6058" w:rsidRPr="008B5386">
        <w:rPr>
          <w:rFonts w:ascii="Abadi Extra Light" w:hAnsi="Abadi Extra Light"/>
          <w:sz w:val="24"/>
          <w:szCs w:val="24"/>
        </w:rPr>
        <w:t>&lt;</w:t>
      </w:r>
      <w:r w:rsidR="007244E0" w:rsidRPr="008B5386">
        <w:rPr>
          <w:rFonts w:ascii="Abadi Extra Light" w:hAnsi="Abadi Extra Light"/>
          <w:sz w:val="24"/>
          <w:szCs w:val="24"/>
        </w:rPr>
        <w:t>feature</w:t>
      </w:r>
      <w:r w:rsidR="00B830CE" w:rsidRPr="008B5386">
        <w:rPr>
          <w:rFonts w:ascii="Abadi Extra Light" w:hAnsi="Abadi Extra Light"/>
          <w:sz w:val="24"/>
          <w:szCs w:val="24"/>
        </w:rPr>
        <w:t>_file</w:t>
      </w:r>
      <w:r w:rsidRPr="008B5386">
        <w:rPr>
          <w:rFonts w:ascii="Abadi Extra Light" w:hAnsi="Abadi Extra Light"/>
          <w:sz w:val="24"/>
          <w:szCs w:val="24"/>
        </w:rPr>
        <w:t>.obj</w:t>
      </w:r>
      <w:r w:rsidR="00DC6058" w:rsidRPr="008B5386">
        <w:rPr>
          <w:rFonts w:ascii="Abadi Extra Light" w:hAnsi="Abadi Extra Light"/>
          <w:sz w:val="24"/>
          <w:szCs w:val="24"/>
        </w:rPr>
        <w:t>&gt;</w:t>
      </w:r>
      <w:r w:rsidRPr="008B5386">
        <w:rPr>
          <w:rFonts w:ascii="Abadi Extra Light" w:hAnsi="Abadi Extra Light"/>
          <w:sz w:val="24"/>
          <w:szCs w:val="24"/>
        </w:rPr>
        <w:t xml:space="preserve"> </w:t>
      </w:r>
      <w:r w:rsidR="004D4CBE" w:rsidRPr="008B5386">
        <w:rPr>
          <w:rFonts w:ascii="Abadi Extra Light" w:hAnsi="Abadi Extra Light"/>
          <w:sz w:val="24"/>
          <w:szCs w:val="24"/>
        </w:rPr>
        <w:t>\</w:t>
      </w:r>
    </w:p>
    <w:p w14:paraId="3008CECA" w14:textId="1E984597" w:rsidR="003A0F7D" w:rsidRPr="008B5386" w:rsidRDefault="003E4D45" w:rsidP="009B37D7">
      <w:pPr>
        <w:spacing w:after="0" w:line="240" w:lineRule="auto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</w:t>
      </w:r>
      <w:proofErr w:type="spellStart"/>
      <w:r w:rsidRPr="008B5386">
        <w:rPr>
          <w:rFonts w:ascii="Abadi Extra Light" w:hAnsi="Abadi Extra Light"/>
          <w:sz w:val="24"/>
          <w:szCs w:val="24"/>
        </w:rPr>
        <w:t>result_labels</w:t>
      </w:r>
      <w:proofErr w:type="spellEnd"/>
      <w:r w:rsidRPr="008B5386">
        <w:rPr>
          <w:rFonts w:ascii="Abadi Extra Light" w:hAnsi="Abadi Extra Light"/>
          <w:sz w:val="24"/>
          <w:szCs w:val="24"/>
        </w:rPr>
        <w:t xml:space="preserve"> </w:t>
      </w:r>
      <w:r w:rsidR="00B830CE" w:rsidRPr="008B5386">
        <w:rPr>
          <w:rFonts w:ascii="Abadi Extra Light" w:hAnsi="Abadi Extra Light"/>
          <w:sz w:val="24"/>
          <w:szCs w:val="24"/>
        </w:rPr>
        <w:t>&lt;</w:t>
      </w:r>
      <w:r w:rsidRPr="008B5386">
        <w:rPr>
          <w:rFonts w:ascii="Abadi Extra Light" w:hAnsi="Abadi Extra Light"/>
          <w:sz w:val="24"/>
          <w:szCs w:val="24"/>
        </w:rPr>
        <w:t>results</w:t>
      </w:r>
      <w:r w:rsidR="00B830CE" w:rsidRPr="008B5386">
        <w:rPr>
          <w:rFonts w:ascii="Abadi Extra Light" w:hAnsi="Abadi Extra Light"/>
          <w:sz w:val="24"/>
          <w:szCs w:val="24"/>
        </w:rPr>
        <w:t>label_file</w:t>
      </w:r>
      <w:r w:rsidRPr="008B5386">
        <w:rPr>
          <w:rFonts w:ascii="Abadi Extra Light" w:hAnsi="Abadi Extra Light"/>
          <w:sz w:val="24"/>
          <w:szCs w:val="24"/>
        </w:rPr>
        <w:t>.obj</w:t>
      </w:r>
      <w:r w:rsidR="00B830CE" w:rsidRPr="008B5386">
        <w:rPr>
          <w:rFonts w:ascii="Abadi Extra Light" w:hAnsi="Abadi Extra Light"/>
          <w:sz w:val="24"/>
          <w:szCs w:val="24"/>
        </w:rPr>
        <w:t>&gt;</w:t>
      </w:r>
      <w:r w:rsidR="004D4CBE" w:rsidRPr="008B5386">
        <w:rPr>
          <w:rFonts w:ascii="Abadi Extra Light" w:hAnsi="Abadi Extra Light"/>
          <w:sz w:val="24"/>
          <w:szCs w:val="24"/>
        </w:rPr>
        <w:t xml:space="preserve"> \</w:t>
      </w:r>
      <w:r w:rsidRPr="008B5386">
        <w:rPr>
          <w:rFonts w:ascii="Abadi Extra Light" w:hAnsi="Abadi Extra Light"/>
          <w:sz w:val="24"/>
          <w:szCs w:val="24"/>
        </w:rPr>
        <w:t xml:space="preserve"> </w:t>
      </w:r>
    </w:p>
    <w:p w14:paraId="4D6709E6" w14:textId="2742D4F3" w:rsidR="00681144" w:rsidRPr="008B5386" w:rsidRDefault="003E4D45" w:rsidP="009B37D7">
      <w:pPr>
        <w:spacing w:after="0" w:line="240" w:lineRule="auto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</w:t>
      </w:r>
      <w:proofErr w:type="spellStart"/>
      <w:r w:rsidRPr="008B5386">
        <w:rPr>
          <w:rFonts w:ascii="Abadi Extra Light" w:hAnsi="Abadi Extra Light"/>
          <w:sz w:val="24"/>
          <w:szCs w:val="24"/>
        </w:rPr>
        <w:t>id_labels</w:t>
      </w:r>
      <w:proofErr w:type="spellEnd"/>
      <w:r w:rsidRPr="008B5386">
        <w:rPr>
          <w:rFonts w:ascii="Abadi Extra Light" w:hAnsi="Abadi Extra Light"/>
          <w:sz w:val="24"/>
          <w:szCs w:val="24"/>
        </w:rPr>
        <w:t xml:space="preserve"> '</w:t>
      </w:r>
      <w:r w:rsidR="00437CD6" w:rsidRPr="008B5386">
        <w:rPr>
          <w:rFonts w:ascii="Abadi Extra Light" w:hAnsi="Abadi Extra Light"/>
          <w:sz w:val="24"/>
          <w:szCs w:val="24"/>
        </w:rPr>
        <w:t>Combine (</w:t>
      </w:r>
      <w:proofErr w:type="spellStart"/>
      <w:r w:rsidRPr="008B5386">
        <w:rPr>
          <w:rFonts w:ascii="Abadi Extra Light" w:hAnsi="Abadi Extra Light"/>
          <w:sz w:val="24"/>
          <w:szCs w:val="24"/>
        </w:rPr>
        <w:t>MutationId</w:t>
      </w:r>
      <w:proofErr w:type="spellEnd"/>
      <w:r w:rsidRPr="008B5386">
        <w:rPr>
          <w:rFonts w:ascii="Abadi Extra Light" w:hAnsi="Abadi Extra Light"/>
          <w:sz w:val="24"/>
          <w:szCs w:val="24"/>
        </w:rPr>
        <w:t>)'</w:t>
      </w:r>
    </w:p>
    <w:p w14:paraId="40F23DA1" w14:textId="77777777" w:rsidR="009B37D7" w:rsidRPr="008B5386" w:rsidRDefault="009B37D7" w:rsidP="009B37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BDF1D" w14:textId="77777777" w:rsidR="006B2DBC" w:rsidRPr="008B5386" w:rsidRDefault="009C0722" w:rsidP="009A2E10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The input require</w:t>
      </w:r>
      <w:r w:rsidR="001E263A" w:rsidRPr="008B5386">
        <w:rPr>
          <w:rFonts w:ascii="Times New Roman" w:hAnsi="Times New Roman" w:cs="Times New Roman"/>
          <w:sz w:val="24"/>
          <w:szCs w:val="24"/>
        </w:rPr>
        <w:t>d</w:t>
      </w:r>
      <w:r w:rsidRPr="008B5386">
        <w:rPr>
          <w:rFonts w:ascii="Times New Roman" w:hAnsi="Times New Roman" w:cs="Times New Roman"/>
          <w:sz w:val="24"/>
          <w:szCs w:val="24"/>
        </w:rPr>
        <w:t xml:space="preserve"> for the </w:t>
      </w:r>
      <w:r w:rsidR="001E263A" w:rsidRPr="008B5386">
        <w:rPr>
          <w:rFonts w:ascii="Times New Roman" w:hAnsi="Times New Roman" w:cs="Times New Roman"/>
          <w:sz w:val="24"/>
          <w:szCs w:val="24"/>
        </w:rPr>
        <w:t>above</w:t>
      </w:r>
      <w:r w:rsidRPr="008B5386">
        <w:rPr>
          <w:rFonts w:ascii="Times New Roman" w:hAnsi="Times New Roman" w:cs="Times New Roman"/>
          <w:sz w:val="24"/>
          <w:szCs w:val="24"/>
        </w:rPr>
        <w:t xml:space="preserve"> command</w:t>
      </w:r>
      <w:r w:rsidR="001E263A" w:rsidRPr="008B5386">
        <w:rPr>
          <w:rFonts w:ascii="Times New Roman" w:hAnsi="Times New Roman" w:cs="Times New Roman"/>
          <w:sz w:val="24"/>
          <w:szCs w:val="24"/>
        </w:rPr>
        <w:t xml:space="preserve"> line</w:t>
      </w:r>
      <w:r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A67003" w:rsidRPr="008B5386">
        <w:rPr>
          <w:rFonts w:ascii="Times New Roman" w:hAnsi="Times New Roman" w:cs="Times New Roman"/>
          <w:sz w:val="24"/>
          <w:szCs w:val="24"/>
        </w:rPr>
        <w:t>are</w:t>
      </w:r>
      <w:r w:rsidR="006B2DBC" w:rsidRPr="008B5386">
        <w:rPr>
          <w:rFonts w:ascii="Times New Roman" w:hAnsi="Times New Roman" w:cs="Times New Roman"/>
          <w:sz w:val="24"/>
          <w:szCs w:val="24"/>
        </w:rPr>
        <w:t>:-</w:t>
      </w:r>
    </w:p>
    <w:p w14:paraId="5E7E9789" w14:textId="6C5BAA9E" w:rsidR="00DB5B7B" w:rsidRPr="008B5386" w:rsidRDefault="00DB5B7B" w:rsidP="006B2DBC">
      <w:pPr>
        <w:pStyle w:val="ListParagraph"/>
        <w:numPr>
          <w:ilvl w:val="0"/>
          <w:numId w:val="1"/>
        </w:num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keys.txt file that contains name of the protein structure file</w:t>
      </w:r>
    </w:p>
    <w:p w14:paraId="4EF18CBA" w14:textId="0C91D1E1" w:rsidR="006B2DBC" w:rsidRPr="008B5386" w:rsidRDefault="00B56097" w:rsidP="006B2DBC">
      <w:pPr>
        <w:pStyle w:val="ListParagraph"/>
        <w:numPr>
          <w:ilvl w:val="0"/>
          <w:numId w:val="1"/>
        </w:num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  <w:commentRangeStart w:id="2"/>
      <w:r w:rsidRPr="008B5386">
        <w:rPr>
          <w:rFonts w:ascii="Times New Roman" w:hAnsi="Times New Roman" w:cs="Times New Roman"/>
          <w:sz w:val="24"/>
          <w:szCs w:val="24"/>
        </w:rPr>
        <w:t>a</w:t>
      </w:r>
      <w:r w:rsidR="001B31BF" w:rsidRPr="008B5386">
        <w:rPr>
          <w:rFonts w:ascii="Times New Roman" w:hAnsi="Times New Roman" w:cs="Times New Roman"/>
          <w:sz w:val="24"/>
          <w:szCs w:val="24"/>
        </w:rPr>
        <w:t xml:space="preserve"> protein structure in </w:t>
      </w:r>
      <w:proofErr w:type="spellStart"/>
      <w:r w:rsidR="001B31BF" w:rsidRPr="008B5386">
        <w:rPr>
          <w:rFonts w:ascii="Times New Roman" w:hAnsi="Times New Roman" w:cs="Times New Roman"/>
          <w:sz w:val="24"/>
          <w:szCs w:val="24"/>
        </w:rPr>
        <w:t>pdb</w:t>
      </w:r>
      <w:proofErr w:type="spellEnd"/>
      <w:r w:rsidR="001B31BF" w:rsidRPr="008B5386">
        <w:rPr>
          <w:rFonts w:ascii="Times New Roman" w:hAnsi="Times New Roman" w:cs="Times New Roman"/>
          <w:sz w:val="24"/>
          <w:szCs w:val="24"/>
        </w:rPr>
        <w:t xml:space="preserve"> format</w:t>
      </w:r>
      <w:commentRangeEnd w:id="2"/>
      <w:r w:rsidR="00F67B5F" w:rsidRPr="008B5386">
        <w:rPr>
          <w:rStyle w:val="CommentReference"/>
          <w:sz w:val="24"/>
          <w:szCs w:val="24"/>
        </w:rPr>
        <w:commentReference w:id="2"/>
      </w:r>
      <w:r w:rsidR="003E4979" w:rsidRPr="008B5386">
        <w:rPr>
          <w:rFonts w:ascii="Times New Roman" w:hAnsi="Times New Roman" w:cs="Times New Roman"/>
          <w:sz w:val="24"/>
          <w:szCs w:val="24"/>
        </w:rPr>
        <w:t xml:space="preserve"> named as </w:t>
      </w:r>
      <w:r w:rsidR="00DB5B7B" w:rsidRPr="008B5386">
        <w:rPr>
          <w:rFonts w:ascii="Times New Roman" w:hAnsi="Times New Roman" w:cs="Times New Roman"/>
          <w:sz w:val="24"/>
          <w:szCs w:val="24"/>
        </w:rPr>
        <w:t>mentioned in</w:t>
      </w:r>
      <w:r w:rsidR="003E4979" w:rsidRPr="008B5386">
        <w:rPr>
          <w:rFonts w:ascii="Times New Roman" w:hAnsi="Times New Roman" w:cs="Times New Roman"/>
          <w:sz w:val="24"/>
          <w:szCs w:val="24"/>
        </w:rPr>
        <w:t xml:space="preserve"> keys.</w:t>
      </w:r>
      <w:r w:rsidR="00DB5B7B" w:rsidRPr="008B5386">
        <w:rPr>
          <w:rFonts w:ascii="Times New Roman" w:hAnsi="Times New Roman" w:cs="Times New Roman"/>
          <w:sz w:val="24"/>
          <w:szCs w:val="24"/>
        </w:rPr>
        <w:t>txt</w:t>
      </w:r>
    </w:p>
    <w:p w14:paraId="69CF3C12" w14:textId="61B7F1C5" w:rsidR="006B2DBC" w:rsidRPr="008B5386" w:rsidRDefault="009404A6" w:rsidP="00A76407">
      <w:pPr>
        <w:pStyle w:val="ListParagraph"/>
        <w:numPr>
          <w:ilvl w:val="0"/>
          <w:numId w:val="1"/>
        </w:num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  <w:commentRangeStart w:id="3"/>
      <w:r w:rsidRPr="008B5386">
        <w:rPr>
          <w:rFonts w:ascii="Times New Roman" w:hAnsi="Times New Roman" w:cs="Times New Roman"/>
          <w:sz w:val="24"/>
          <w:szCs w:val="24"/>
        </w:rPr>
        <w:t>file</w:t>
      </w:r>
      <w:r w:rsidR="0081759F" w:rsidRPr="008B5386">
        <w:rPr>
          <w:rFonts w:ascii="Times New Roman" w:hAnsi="Times New Roman" w:cs="Times New Roman"/>
          <w:sz w:val="24"/>
          <w:szCs w:val="24"/>
        </w:rPr>
        <w:t xml:space="preserve"> named as .uniref50.0.00001.ascii4 and .nr.ascii4</w:t>
      </w:r>
      <w:r w:rsidRPr="008B5386">
        <w:rPr>
          <w:rFonts w:ascii="Times New Roman" w:hAnsi="Times New Roman" w:cs="Times New Roman"/>
          <w:sz w:val="24"/>
          <w:szCs w:val="24"/>
        </w:rPr>
        <w:t xml:space="preserve"> contai</w:t>
      </w:r>
      <w:r w:rsidR="0081759F" w:rsidRPr="008B5386">
        <w:rPr>
          <w:rFonts w:ascii="Times New Roman" w:hAnsi="Times New Roman" w:cs="Times New Roman"/>
          <w:sz w:val="24"/>
          <w:szCs w:val="24"/>
        </w:rPr>
        <w:t>ns</w:t>
      </w:r>
      <w:r w:rsidRPr="008B5386">
        <w:rPr>
          <w:rFonts w:ascii="Times New Roman" w:hAnsi="Times New Roman" w:cs="Times New Roman"/>
          <w:sz w:val="24"/>
          <w:szCs w:val="24"/>
        </w:rPr>
        <w:t xml:space="preserve"> position specific scoring matrix</w:t>
      </w:r>
      <w:commentRangeEnd w:id="3"/>
      <w:r w:rsidR="00F67B5F" w:rsidRPr="008B5386">
        <w:rPr>
          <w:rStyle w:val="CommentReference"/>
          <w:sz w:val="24"/>
          <w:szCs w:val="24"/>
        </w:rPr>
        <w:commentReference w:id="3"/>
      </w:r>
      <w:r w:rsidR="0081759F" w:rsidRPr="008B5386">
        <w:rPr>
          <w:rFonts w:ascii="Times New Roman" w:hAnsi="Times New Roman" w:cs="Times New Roman"/>
          <w:sz w:val="24"/>
          <w:szCs w:val="24"/>
        </w:rPr>
        <w:t xml:space="preserve"> from two different databases.</w:t>
      </w:r>
      <w:r w:rsidR="00221181" w:rsidRPr="008B5386">
        <w:rPr>
          <w:rFonts w:ascii="Times New Roman" w:hAnsi="Times New Roman" w:cs="Times New Roman"/>
          <w:sz w:val="24"/>
          <w:szCs w:val="24"/>
        </w:rPr>
        <w:t xml:space="preserve"> These files are read through features_file.obj file</w:t>
      </w:r>
    </w:p>
    <w:p w14:paraId="18A1CF59" w14:textId="6CD4CE52" w:rsidR="006B2DBC" w:rsidRPr="008B5386" w:rsidRDefault="00221181" w:rsidP="006B2DBC">
      <w:pPr>
        <w:pStyle w:val="ListParagraph"/>
        <w:numPr>
          <w:ilvl w:val="0"/>
          <w:numId w:val="1"/>
        </w:num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 xml:space="preserve">a </w:t>
      </w:r>
      <w:r w:rsidR="009A2A67" w:rsidRPr="008B5386">
        <w:rPr>
          <w:rFonts w:ascii="Times New Roman" w:hAnsi="Times New Roman" w:cs="Times New Roman"/>
          <w:sz w:val="24"/>
          <w:szCs w:val="24"/>
        </w:rPr>
        <w:t xml:space="preserve">data file that contains that </w:t>
      </w:r>
      <w:r w:rsidR="0037212E" w:rsidRPr="008B5386">
        <w:rPr>
          <w:rFonts w:ascii="Times New Roman" w:hAnsi="Times New Roman" w:cs="Times New Roman"/>
          <w:sz w:val="24"/>
          <w:szCs w:val="24"/>
        </w:rPr>
        <w:t>variant</w:t>
      </w:r>
      <w:r w:rsidR="004A5077" w:rsidRPr="008B5386">
        <w:rPr>
          <w:rFonts w:ascii="Times New Roman" w:hAnsi="Times New Roman" w:cs="Times New Roman"/>
          <w:sz w:val="24"/>
          <w:szCs w:val="24"/>
        </w:rPr>
        <w:t xml:space="preserve"> IDs</w:t>
      </w:r>
      <w:r w:rsidR="0037212E" w:rsidRPr="008B5386">
        <w:rPr>
          <w:rFonts w:ascii="Times New Roman" w:hAnsi="Times New Roman" w:cs="Times New Roman"/>
          <w:sz w:val="24"/>
          <w:szCs w:val="24"/>
        </w:rPr>
        <w:t xml:space="preserve"> with functional data. </w:t>
      </w:r>
    </w:p>
    <w:p w14:paraId="66EF98D3" w14:textId="0E655E22" w:rsidR="006C581A" w:rsidRDefault="0037212E" w:rsidP="009A2E10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Th</w:t>
      </w:r>
      <w:r w:rsidR="006B2DBC" w:rsidRPr="008B5386">
        <w:rPr>
          <w:rFonts w:ascii="Times New Roman" w:hAnsi="Times New Roman" w:cs="Times New Roman"/>
          <w:sz w:val="24"/>
          <w:szCs w:val="24"/>
        </w:rPr>
        <w:t>e</w:t>
      </w:r>
      <w:r w:rsidRPr="008B5386">
        <w:rPr>
          <w:rFonts w:ascii="Times New Roman" w:hAnsi="Times New Roman" w:cs="Times New Roman"/>
          <w:sz w:val="24"/>
          <w:szCs w:val="24"/>
        </w:rPr>
        <w:t xml:space="preserve"> command</w:t>
      </w:r>
      <w:r w:rsidR="009C0722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EA36C0" w:rsidRPr="008B5386">
        <w:rPr>
          <w:rFonts w:ascii="Times New Roman" w:hAnsi="Times New Roman" w:cs="Times New Roman"/>
          <w:sz w:val="24"/>
          <w:szCs w:val="24"/>
        </w:rPr>
        <w:t xml:space="preserve">line </w:t>
      </w:r>
      <w:r w:rsidRPr="008B5386">
        <w:rPr>
          <w:rFonts w:ascii="Times New Roman" w:hAnsi="Times New Roman" w:cs="Times New Roman"/>
          <w:sz w:val="24"/>
          <w:szCs w:val="24"/>
        </w:rPr>
        <w:t>computes</w:t>
      </w:r>
      <w:r w:rsidR="009C0722" w:rsidRPr="008B5386">
        <w:rPr>
          <w:rFonts w:ascii="Times New Roman" w:hAnsi="Times New Roman" w:cs="Times New Roman"/>
          <w:sz w:val="24"/>
          <w:szCs w:val="24"/>
        </w:rPr>
        <w:t xml:space="preserve"> biophysical feature</w:t>
      </w:r>
      <w:r w:rsidRPr="008B5386">
        <w:rPr>
          <w:rFonts w:ascii="Times New Roman" w:hAnsi="Times New Roman" w:cs="Times New Roman"/>
          <w:sz w:val="24"/>
          <w:szCs w:val="24"/>
        </w:rPr>
        <w:t>s from the</w:t>
      </w:r>
      <w:r w:rsidR="009C0722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CD5BDF" w:rsidRPr="008B5386">
        <w:rPr>
          <w:rFonts w:ascii="Times New Roman" w:hAnsi="Times New Roman" w:cs="Times New Roman"/>
          <w:sz w:val="24"/>
          <w:szCs w:val="24"/>
        </w:rPr>
        <w:t xml:space="preserve">protein structure and </w:t>
      </w:r>
      <w:r w:rsidR="0015287E" w:rsidRPr="008B5386">
        <w:rPr>
          <w:rFonts w:ascii="Times New Roman" w:hAnsi="Times New Roman" w:cs="Times New Roman"/>
          <w:sz w:val="24"/>
          <w:szCs w:val="24"/>
        </w:rPr>
        <w:t>evolutionary</w:t>
      </w:r>
      <w:r w:rsidR="00CD5BDF" w:rsidRPr="008B5386">
        <w:rPr>
          <w:rFonts w:ascii="Times New Roman" w:hAnsi="Times New Roman" w:cs="Times New Roman"/>
          <w:sz w:val="24"/>
          <w:szCs w:val="24"/>
        </w:rPr>
        <w:t xml:space="preserve"> data from </w:t>
      </w:r>
      <w:commentRangeStart w:id="4"/>
      <w:r w:rsidR="005B0A5C" w:rsidRPr="008B5386">
        <w:rPr>
          <w:rFonts w:ascii="Times New Roman" w:hAnsi="Times New Roman" w:cs="Times New Roman"/>
          <w:sz w:val="24"/>
          <w:szCs w:val="24"/>
        </w:rPr>
        <w:t xml:space="preserve">NCBI </w:t>
      </w:r>
      <w:r w:rsidR="00033C45" w:rsidRPr="008B5386">
        <w:rPr>
          <w:rFonts w:ascii="Times New Roman" w:hAnsi="Times New Roman" w:cs="Times New Roman"/>
          <w:sz w:val="24"/>
          <w:szCs w:val="24"/>
        </w:rPr>
        <w:t>non-</w:t>
      </w:r>
      <w:r w:rsidR="005B0A5C" w:rsidRPr="008B5386">
        <w:rPr>
          <w:rFonts w:ascii="Times New Roman" w:hAnsi="Times New Roman" w:cs="Times New Roman"/>
          <w:sz w:val="24"/>
          <w:szCs w:val="24"/>
        </w:rPr>
        <w:t>r</w:t>
      </w:r>
      <w:r w:rsidR="00033C45" w:rsidRPr="008B5386">
        <w:rPr>
          <w:rFonts w:ascii="Times New Roman" w:hAnsi="Times New Roman" w:cs="Times New Roman"/>
          <w:sz w:val="24"/>
          <w:szCs w:val="24"/>
        </w:rPr>
        <w:t>edundant</w:t>
      </w:r>
      <w:r w:rsidR="00642103" w:rsidRPr="008B5386">
        <w:rPr>
          <w:rFonts w:ascii="Times New Roman" w:hAnsi="Times New Roman" w:cs="Times New Roman"/>
          <w:sz w:val="24"/>
          <w:szCs w:val="24"/>
        </w:rPr>
        <w:t xml:space="preserve"> database and uniref</w:t>
      </w:r>
      <w:r w:rsidR="0015287E" w:rsidRPr="008B5386">
        <w:rPr>
          <w:rFonts w:ascii="Times New Roman" w:hAnsi="Times New Roman" w:cs="Times New Roman"/>
          <w:sz w:val="24"/>
          <w:szCs w:val="24"/>
        </w:rPr>
        <w:t>50</w:t>
      </w:r>
      <w:r w:rsidR="00FA68C7" w:rsidRPr="008B5386">
        <w:rPr>
          <w:rFonts w:ascii="Times New Roman" w:hAnsi="Times New Roman" w:cs="Times New Roman"/>
          <w:sz w:val="24"/>
          <w:szCs w:val="24"/>
        </w:rPr>
        <w:t xml:space="preserve"> database</w:t>
      </w:r>
      <w:commentRangeEnd w:id="4"/>
      <w:r w:rsidR="00287532" w:rsidRPr="008B5386">
        <w:rPr>
          <w:rStyle w:val="CommentReference"/>
          <w:sz w:val="24"/>
          <w:szCs w:val="24"/>
        </w:rPr>
        <w:commentReference w:id="4"/>
      </w:r>
      <w:r w:rsidR="00FA68C7" w:rsidRPr="008B5386">
        <w:rPr>
          <w:rFonts w:ascii="Times New Roman" w:hAnsi="Times New Roman" w:cs="Times New Roman"/>
          <w:sz w:val="24"/>
          <w:szCs w:val="24"/>
        </w:rPr>
        <w:t xml:space="preserve">. The </w:t>
      </w:r>
      <w:r w:rsidR="00FA68C7" w:rsidRPr="008B5386">
        <w:rPr>
          <w:rFonts w:ascii="Times New Roman" w:hAnsi="Times New Roman" w:cs="Times New Roman"/>
          <w:i/>
          <w:iCs/>
          <w:sz w:val="24"/>
          <w:szCs w:val="24"/>
        </w:rPr>
        <w:t>feature_file.obj</w:t>
      </w:r>
      <w:r w:rsidRPr="008B5386">
        <w:rPr>
          <w:rFonts w:ascii="Times New Roman" w:hAnsi="Times New Roman" w:cs="Times New Roman"/>
          <w:sz w:val="24"/>
          <w:szCs w:val="24"/>
        </w:rPr>
        <w:t xml:space="preserve"> is the file </w:t>
      </w:r>
      <w:r w:rsidR="001228D1" w:rsidRPr="008B5386">
        <w:rPr>
          <w:rFonts w:ascii="Times New Roman" w:hAnsi="Times New Roman" w:cs="Times New Roman"/>
          <w:sz w:val="24"/>
          <w:szCs w:val="24"/>
        </w:rPr>
        <w:t>that instructs</w:t>
      </w:r>
      <w:r w:rsidR="00E530ED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1228D1" w:rsidRPr="008B5386">
        <w:rPr>
          <w:rFonts w:ascii="Times New Roman" w:hAnsi="Times New Roman" w:cs="Times New Roman"/>
          <w:sz w:val="24"/>
          <w:szCs w:val="24"/>
        </w:rPr>
        <w:t xml:space="preserve">the </w:t>
      </w:r>
      <w:r w:rsidR="00E530ED" w:rsidRPr="008B5386">
        <w:rPr>
          <w:rFonts w:ascii="Times New Roman" w:hAnsi="Times New Roman" w:cs="Times New Roman"/>
          <w:sz w:val="24"/>
          <w:szCs w:val="24"/>
        </w:rPr>
        <w:t xml:space="preserve">BCL </w:t>
      </w:r>
      <w:r w:rsidR="001228D1" w:rsidRPr="008B5386">
        <w:rPr>
          <w:rFonts w:ascii="Times New Roman" w:hAnsi="Times New Roman" w:cs="Times New Roman"/>
          <w:sz w:val="24"/>
          <w:szCs w:val="24"/>
        </w:rPr>
        <w:t>program w</w:t>
      </w:r>
      <w:r w:rsidR="004107B3" w:rsidRPr="008B5386">
        <w:rPr>
          <w:rFonts w:ascii="Times New Roman" w:hAnsi="Times New Roman" w:cs="Times New Roman"/>
          <w:sz w:val="24"/>
          <w:szCs w:val="24"/>
        </w:rPr>
        <w:t>hich</w:t>
      </w:r>
      <w:r w:rsidR="00C7760F" w:rsidRPr="008B5386">
        <w:rPr>
          <w:rFonts w:ascii="Times New Roman" w:hAnsi="Times New Roman" w:cs="Times New Roman"/>
          <w:sz w:val="24"/>
          <w:szCs w:val="24"/>
        </w:rPr>
        <w:t xml:space="preserve"> features</w:t>
      </w:r>
      <w:r w:rsidR="001228D1" w:rsidRPr="008B5386">
        <w:rPr>
          <w:rFonts w:ascii="Times New Roman" w:hAnsi="Times New Roman" w:cs="Times New Roman"/>
          <w:sz w:val="24"/>
          <w:szCs w:val="24"/>
        </w:rPr>
        <w:t xml:space="preserve"> shall be computed</w:t>
      </w:r>
      <w:r w:rsidR="00C7760F" w:rsidRPr="008B5386">
        <w:rPr>
          <w:rFonts w:ascii="Times New Roman" w:hAnsi="Times New Roman" w:cs="Times New Roman"/>
          <w:sz w:val="24"/>
          <w:szCs w:val="24"/>
        </w:rPr>
        <w:t xml:space="preserve">. The </w:t>
      </w:r>
      <w:r w:rsidR="00C7760F" w:rsidRPr="008B5386">
        <w:rPr>
          <w:rFonts w:ascii="Times New Roman" w:hAnsi="Times New Roman" w:cs="Times New Roman"/>
          <w:i/>
          <w:iCs/>
          <w:sz w:val="24"/>
          <w:szCs w:val="24"/>
        </w:rPr>
        <w:t>result</w:t>
      </w:r>
      <w:r w:rsidR="00B10FDE" w:rsidRPr="008B5386">
        <w:rPr>
          <w:rFonts w:ascii="Times New Roman" w:hAnsi="Times New Roman" w:cs="Times New Roman"/>
          <w:i/>
          <w:iCs/>
          <w:sz w:val="24"/>
          <w:szCs w:val="24"/>
        </w:rPr>
        <w:t>_file.obj</w:t>
      </w:r>
      <w:r w:rsidR="00B10FDE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1228D1" w:rsidRPr="008B5386">
        <w:rPr>
          <w:rFonts w:ascii="Times New Roman" w:hAnsi="Times New Roman" w:cs="Times New Roman"/>
          <w:sz w:val="24"/>
          <w:szCs w:val="24"/>
        </w:rPr>
        <w:t>file instructs  the</w:t>
      </w:r>
      <w:r w:rsidR="00B10FDE" w:rsidRPr="008B5386">
        <w:rPr>
          <w:rFonts w:ascii="Times New Roman" w:hAnsi="Times New Roman" w:cs="Times New Roman"/>
          <w:sz w:val="24"/>
          <w:szCs w:val="24"/>
        </w:rPr>
        <w:t xml:space="preserve"> BCL </w:t>
      </w:r>
      <w:r w:rsidR="001228D1" w:rsidRPr="008B5386">
        <w:rPr>
          <w:rFonts w:ascii="Times New Roman" w:hAnsi="Times New Roman" w:cs="Times New Roman"/>
          <w:sz w:val="24"/>
          <w:szCs w:val="24"/>
        </w:rPr>
        <w:t>program which</w:t>
      </w:r>
      <w:r w:rsidR="00B10FDE" w:rsidRPr="008B5386">
        <w:rPr>
          <w:rFonts w:ascii="Times New Roman" w:hAnsi="Times New Roman" w:cs="Times New Roman"/>
          <w:sz w:val="24"/>
          <w:szCs w:val="24"/>
        </w:rPr>
        <w:t xml:space="preserve"> labels</w:t>
      </w:r>
      <w:r w:rsidR="001228D1" w:rsidRPr="008B5386">
        <w:rPr>
          <w:rFonts w:ascii="Times New Roman" w:hAnsi="Times New Roman" w:cs="Times New Roman"/>
          <w:sz w:val="24"/>
          <w:szCs w:val="24"/>
        </w:rPr>
        <w:t xml:space="preserve"> shall be extracted</w:t>
      </w:r>
      <w:r w:rsidR="00B10FDE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1228D1" w:rsidRPr="008B5386">
        <w:rPr>
          <w:rFonts w:ascii="Times New Roman" w:hAnsi="Times New Roman" w:cs="Times New Roman"/>
          <w:sz w:val="24"/>
          <w:szCs w:val="24"/>
        </w:rPr>
        <w:t xml:space="preserve">from data csv file </w:t>
      </w:r>
      <w:r w:rsidR="00B10FDE" w:rsidRPr="008B5386">
        <w:rPr>
          <w:rFonts w:ascii="Times New Roman" w:hAnsi="Times New Roman" w:cs="Times New Roman"/>
          <w:sz w:val="24"/>
          <w:szCs w:val="24"/>
        </w:rPr>
        <w:t xml:space="preserve">and </w:t>
      </w:r>
      <w:r w:rsidR="00A543E7" w:rsidRPr="008B5386">
        <w:rPr>
          <w:rFonts w:ascii="Times New Roman" w:hAnsi="Times New Roman" w:cs="Times New Roman"/>
          <w:sz w:val="24"/>
          <w:szCs w:val="24"/>
        </w:rPr>
        <w:t>pass</w:t>
      </w:r>
      <w:r w:rsidR="001228D1" w:rsidRPr="008B5386">
        <w:rPr>
          <w:rFonts w:ascii="Times New Roman" w:hAnsi="Times New Roman" w:cs="Times New Roman"/>
          <w:sz w:val="24"/>
          <w:szCs w:val="24"/>
        </w:rPr>
        <w:t>ed</w:t>
      </w:r>
      <w:r w:rsidR="00A543E7" w:rsidRPr="008B5386">
        <w:rPr>
          <w:rFonts w:ascii="Times New Roman" w:hAnsi="Times New Roman" w:cs="Times New Roman"/>
          <w:sz w:val="24"/>
          <w:szCs w:val="24"/>
        </w:rPr>
        <w:t xml:space="preserve"> to the</w:t>
      </w:r>
      <w:r w:rsidR="007F7277" w:rsidRPr="008B5386">
        <w:rPr>
          <w:rFonts w:ascii="Times New Roman" w:hAnsi="Times New Roman" w:cs="Times New Roman"/>
          <w:sz w:val="24"/>
          <w:szCs w:val="24"/>
        </w:rPr>
        <w:t xml:space="preserve"> model to train against these labels. </w:t>
      </w:r>
    </w:p>
    <w:p w14:paraId="61D904EF" w14:textId="6CF3107A" w:rsidR="00856A23" w:rsidRDefault="00856A23" w:rsidP="009A2E10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specific scoring matrix can be</w:t>
      </w:r>
      <w:r w:rsidR="00EE2053">
        <w:rPr>
          <w:rFonts w:ascii="Times New Roman" w:hAnsi="Times New Roman" w:cs="Times New Roman"/>
          <w:sz w:val="24"/>
          <w:szCs w:val="24"/>
        </w:rPr>
        <w:t xml:space="preserve"> generated using psiblast</w:t>
      </w:r>
      <w:r w:rsidR="00B72AFE">
        <w:rPr>
          <w:rFonts w:ascii="Times New Roman" w:hAnsi="Times New Roman" w:cs="Times New Roman"/>
          <w:sz w:val="24"/>
          <w:szCs w:val="24"/>
        </w:rPr>
        <w:t>.</w:t>
      </w:r>
      <w:r w:rsidR="00EE2053">
        <w:rPr>
          <w:rFonts w:ascii="Times New Roman" w:hAnsi="Times New Roman" w:cs="Times New Roman"/>
          <w:sz w:val="24"/>
          <w:szCs w:val="24"/>
        </w:rPr>
        <w:t>exe with following command line</w:t>
      </w:r>
    </w:p>
    <w:p w14:paraId="00DA1A88" w14:textId="633570AB" w:rsidR="00EE2053" w:rsidRDefault="008C34CD" w:rsidP="008C34CD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4CD">
        <w:rPr>
          <w:rFonts w:ascii="Times New Roman" w:hAnsi="Times New Roman" w:cs="Times New Roman"/>
          <w:sz w:val="24"/>
          <w:szCs w:val="24"/>
        </w:rPr>
        <w:t>psiblast</w:t>
      </w:r>
      <w:proofErr w:type="spellEnd"/>
      <w:r w:rsidRPr="008C34C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C34C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C3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&lt;Name of the database&gt;</w:t>
      </w:r>
      <w:r w:rsidRPr="008C34CD">
        <w:rPr>
          <w:rFonts w:ascii="Times New Roman" w:hAnsi="Times New Roman" w:cs="Times New Roman"/>
          <w:sz w:val="24"/>
          <w:szCs w:val="24"/>
        </w:rPr>
        <w:t xml:space="preserve"> -query </w:t>
      </w:r>
      <w:r>
        <w:rPr>
          <w:rFonts w:ascii="Times New Roman" w:hAnsi="Times New Roman" w:cs="Times New Roman"/>
          <w:sz w:val="24"/>
          <w:szCs w:val="24"/>
        </w:rPr>
        <w:t xml:space="preserve">&lt;protein sequence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format&gt;</w:t>
      </w:r>
      <w:r w:rsidRPr="008C34C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C34CD">
        <w:rPr>
          <w:rFonts w:ascii="Times New Roman" w:hAnsi="Times New Roman" w:cs="Times New Roman"/>
          <w:sz w:val="24"/>
          <w:szCs w:val="24"/>
        </w:rPr>
        <w:t>num_iterations</w:t>
      </w:r>
      <w:proofErr w:type="spellEnd"/>
      <w:r w:rsidRPr="008C3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&lt;No. of iterations&gt;</w:t>
      </w:r>
      <w:r w:rsidRPr="008C34C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C34CD">
        <w:rPr>
          <w:rFonts w:ascii="Times New Roman" w:hAnsi="Times New Roman" w:cs="Times New Roman"/>
          <w:sz w:val="24"/>
          <w:szCs w:val="24"/>
        </w:rPr>
        <w:t>inclusion_ethresh</w:t>
      </w:r>
      <w:proofErr w:type="spellEnd"/>
      <w:r w:rsidRPr="008C3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&lt;hit threshold&gt;</w:t>
      </w:r>
      <w:r w:rsidRPr="008C34C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C34CD">
        <w:rPr>
          <w:rFonts w:ascii="Times New Roman" w:hAnsi="Times New Roman" w:cs="Times New Roman"/>
          <w:sz w:val="24"/>
          <w:szCs w:val="24"/>
        </w:rPr>
        <w:t>evalue</w:t>
      </w:r>
      <w:proofErr w:type="spellEnd"/>
      <w:r w:rsidRPr="008C3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&lt;hit threshold&gt;</w:t>
      </w:r>
      <w:r w:rsidRPr="008C34C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C34CD">
        <w:rPr>
          <w:rFonts w:ascii="Times New Roman" w:hAnsi="Times New Roman" w:cs="Times New Roman"/>
          <w:sz w:val="24"/>
          <w:szCs w:val="24"/>
        </w:rPr>
        <w:t>num_alignments</w:t>
      </w:r>
      <w:proofErr w:type="spellEnd"/>
      <w:r w:rsidRPr="008C34CD">
        <w:rPr>
          <w:rFonts w:ascii="Times New Roman" w:hAnsi="Times New Roman" w:cs="Times New Roman"/>
          <w:sz w:val="24"/>
          <w:szCs w:val="24"/>
        </w:rPr>
        <w:t xml:space="preserve"> 0 -</w:t>
      </w:r>
      <w:proofErr w:type="spellStart"/>
      <w:r w:rsidRPr="008C34CD">
        <w:rPr>
          <w:rFonts w:ascii="Times New Roman" w:hAnsi="Times New Roman" w:cs="Times New Roman"/>
          <w:sz w:val="24"/>
          <w:szCs w:val="24"/>
        </w:rPr>
        <w:t>out_pssm</w:t>
      </w:r>
      <w:proofErr w:type="spellEnd"/>
      <w:r w:rsidRPr="008C34CD">
        <w:rPr>
          <w:rFonts w:ascii="Times New Roman" w:hAnsi="Times New Roman" w:cs="Times New Roman"/>
          <w:sz w:val="24"/>
          <w:szCs w:val="24"/>
        </w:rPr>
        <w:t xml:space="preserve"> </w:t>
      </w:r>
      <w:r w:rsidR="005C4C60">
        <w:rPr>
          <w:rFonts w:ascii="Times New Roman" w:hAnsi="Times New Roman" w:cs="Times New Roman"/>
          <w:sz w:val="24"/>
          <w:szCs w:val="24"/>
        </w:rPr>
        <w:t>&lt;Output file name&gt;</w:t>
      </w:r>
      <w:r w:rsidRPr="008C34CD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8C34CD">
        <w:rPr>
          <w:rFonts w:ascii="Times New Roman" w:hAnsi="Times New Roman" w:cs="Times New Roman"/>
          <w:sz w:val="24"/>
          <w:szCs w:val="24"/>
        </w:rPr>
        <w:t>comp_based_stats</w:t>
      </w:r>
      <w:proofErr w:type="spellEnd"/>
      <w:r w:rsidRPr="008C34CD">
        <w:rPr>
          <w:rFonts w:ascii="Times New Roman" w:hAnsi="Times New Roman" w:cs="Times New Roman"/>
          <w:sz w:val="24"/>
          <w:szCs w:val="24"/>
        </w:rPr>
        <w:t xml:space="preserve"> 0 </w:t>
      </w:r>
      <w:r w:rsidR="005C4C60">
        <w:rPr>
          <w:rFonts w:ascii="Times New Roman" w:hAnsi="Times New Roman" w:cs="Times New Roman"/>
          <w:sz w:val="24"/>
          <w:szCs w:val="24"/>
        </w:rPr>
        <w:t xml:space="preserve"> </w:t>
      </w:r>
      <w:r w:rsidRPr="008C34C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C34CD">
        <w:rPr>
          <w:rFonts w:ascii="Times New Roman" w:hAnsi="Times New Roman" w:cs="Times New Roman"/>
          <w:sz w:val="24"/>
          <w:szCs w:val="24"/>
        </w:rPr>
        <w:t>use_sw_tback</w:t>
      </w:r>
      <w:proofErr w:type="spellEnd"/>
      <w:r w:rsidRPr="008C34CD">
        <w:rPr>
          <w:rFonts w:ascii="Times New Roman" w:hAnsi="Times New Roman" w:cs="Times New Roman"/>
          <w:sz w:val="24"/>
          <w:szCs w:val="24"/>
        </w:rPr>
        <w:t xml:space="preserve"> &gt;&gt; </w:t>
      </w:r>
      <w:r w:rsidR="005C4C60">
        <w:rPr>
          <w:rFonts w:ascii="Times New Roman" w:hAnsi="Times New Roman" w:cs="Times New Roman"/>
          <w:sz w:val="24"/>
          <w:szCs w:val="24"/>
        </w:rPr>
        <w:t>output</w:t>
      </w:r>
      <w:r w:rsidRPr="008C34CD">
        <w:rPr>
          <w:rFonts w:ascii="Times New Roman" w:hAnsi="Times New Roman" w:cs="Times New Roman"/>
          <w:sz w:val="24"/>
          <w:szCs w:val="24"/>
        </w:rPr>
        <w:t>.log 2&gt;&amp;1</w:t>
      </w:r>
    </w:p>
    <w:p w14:paraId="143041DE" w14:textId="1A5B8AC9" w:rsidR="00EE2053" w:rsidRDefault="00EE2053" w:rsidP="008C34CD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4E81025" w14:textId="43CC0677" w:rsidR="00EE2053" w:rsidRDefault="00EE2053" w:rsidP="008C34CD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520DDAC" w14:textId="409B8C14" w:rsidR="00B72AFE" w:rsidRDefault="00B72AFE" w:rsidP="008C34CD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A59B8ED" w14:textId="4F1837E2" w:rsidR="00B50A42" w:rsidRDefault="00B50A42" w:rsidP="008C34CD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F24C67F" w14:textId="70DFD777" w:rsidR="00B50A42" w:rsidRDefault="00B50A42" w:rsidP="008C34CD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659EEA2" w14:textId="5324A72D" w:rsidR="00B50A42" w:rsidRDefault="00B50A42" w:rsidP="008C34CD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02E3985" w14:textId="77777777" w:rsidR="00B50A42" w:rsidRDefault="00B50A42" w:rsidP="008C34CD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8B4E93F" w14:textId="77777777" w:rsidR="00EE2053" w:rsidRPr="008B5386" w:rsidRDefault="00EE2053" w:rsidP="008C34CD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126137D" w14:textId="333D2F15" w:rsidR="009D751D" w:rsidRPr="00051899" w:rsidRDefault="009D751D" w:rsidP="00051899">
      <w:pPr>
        <w:pStyle w:val="ListParagraph"/>
        <w:numPr>
          <w:ilvl w:val="0"/>
          <w:numId w:val="3"/>
        </w:numPr>
        <w:tabs>
          <w:tab w:val="left" w:pos="2904"/>
        </w:tabs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51899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Model Training</w:t>
      </w:r>
    </w:p>
    <w:p w14:paraId="54D0BD42" w14:textId="37BB20E9" w:rsidR="00EA0E02" w:rsidRPr="008B5386" w:rsidRDefault="007F7277" w:rsidP="009A2E10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Once we</w:t>
      </w:r>
      <w:r w:rsidR="0030779C" w:rsidRPr="008B5386">
        <w:rPr>
          <w:rFonts w:ascii="Times New Roman" w:hAnsi="Times New Roman" w:cs="Times New Roman"/>
          <w:sz w:val="24"/>
          <w:szCs w:val="24"/>
        </w:rPr>
        <w:t xml:space="preserve"> have</w:t>
      </w:r>
      <w:r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862147" w:rsidRPr="008B5386">
        <w:rPr>
          <w:rFonts w:ascii="Times New Roman" w:hAnsi="Times New Roman" w:cs="Times New Roman"/>
          <w:sz w:val="24"/>
          <w:szCs w:val="24"/>
        </w:rPr>
        <w:t>generate</w:t>
      </w:r>
      <w:r w:rsidR="0030779C" w:rsidRPr="008B5386">
        <w:rPr>
          <w:rFonts w:ascii="Times New Roman" w:hAnsi="Times New Roman" w:cs="Times New Roman"/>
          <w:sz w:val="24"/>
          <w:szCs w:val="24"/>
        </w:rPr>
        <w:t>d</w:t>
      </w:r>
      <w:r w:rsidR="00862147" w:rsidRPr="008B5386">
        <w:rPr>
          <w:rFonts w:ascii="Times New Roman" w:hAnsi="Times New Roman" w:cs="Times New Roman"/>
          <w:sz w:val="24"/>
          <w:szCs w:val="24"/>
        </w:rPr>
        <w:t xml:space="preserve"> a bin file, </w:t>
      </w:r>
      <w:r w:rsidR="00D02962" w:rsidRPr="008B5386">
        <w:rPr>
          <w:rFonts w:ascii="Times New Roman" w:hAnsi="Times New Roman" w:cs="Times New Roman"/>
          <w:sz w:val="24"/>
          <w:szCs w:val="24"/>
        </w:rPr>
        <w:t>an ANN model can be trained using</w:t>
      </w:r>
      <w:r w:rsidR="0030779C" w:rsidRPr="008B5386">
        <w:rPr>
          <w:rFonts w:ascii="Times New Roman" w:hAnsi="Times New Roman" w:cs="Times New Roman"/>
          <w:sz w:val="24"/>
          <w:szCs w:val="24"/>
        </w:rPr>
        <w:t xml:space="preserve"> the following</w:t>
      </w:r>
      <w:r w:rsidR="00D02962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033C45" w:rsidRPr="008B5386">
        <w:rPr>
          <w:rFonts w:ascii="Times New Roman" w:hAnsi="Times New Roman" w:cs="Times New Roman"/>
          <w:sz w:val="24"/>
          <w:szCs w:val="24"/>
        </w:rPr>
        <w:t>BCL</w:t>
      </w:r>
      <w:r w:rsidR="00864D61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572442" w:rsidRPr="008B5386">
        <w:rPr>
          <w:rFonts w:ascii="Times New Roman" w:hAnsi="Times New Roman" w:cs="Times New Roman"/>
          <w:sz w:val="24"/>
          <w:szCs w:val="24"/>
        </w:rPr>
        <w:t>command :</w:t>
      </w:r>
      <w:r w:rsidR="00864D61" w:rsidRPr="008B5386">
        <w:rPr>
          <w:rFonts w:ascii="Times New Roman" w:hAnsi="Times New Roman" w:cs="Times New Roman"/>
          <w:sz w:val="24"/>
          <w:szCs w:val="24"/>
        </w:rPr>
        <w:t>-</w:t>
      </w:r>
    </w:p>
    <w:p w14:paraId="1C5C7BDA" w14:textId="76A53D91" w:rsidR="00285FDD" w:rsidRPr="008B5386" w:rsidRDefault="00EA0E02" w:rsidP="009B37D7">
      <w:pPr>
        <w:tabs>
          <w:tab w:val="left" w:pos="3384"/>
        </w:tabs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bcl-apps-static.exe </w:t>
      </w:r>
      <w:r w:rsidR="00437CD6" w:rsidRPr="008B5386">
        <w:rPr>
          <w:rFonts w:ascii="Abadi Extra Light" w:hAnsi="Abadi Extra Light"/>
          <w:sz w:val="24"/>
          <w:szCs w:val="24"/>
        </w:rPr>
        <w:t>model: Train</w:t>
      </w:r>
      <w:r w:rsidR="00AD373C" w:rsidRPr="008B5386">
        <w:rPr>
          <w:rFonts w:ascii="Abadi Extra Light" w:hAnsi="Abadi Extra Light"/>
          <w:sz w:val="24"/>
          <w:szCs w:val="24"/>
        </w:rPr>
        <w:t xml:space="preserve"> \</w:t>
      </w:r>
    </w:p>
    <w:p w14:paraId="21A473AD" w14:textId="77777777" w:rsidR="00D4302F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"</w:t>
      </w:r>
      <w:proofErr w:type="spellStart"/>
      <w:r w:rsidR="00437CD6" w:rsidRPr="008B5386">
        <w:rPr>
          <w:rFonts w:ascii="Abadi Extra Light" w:hAnsi="Abadi Extra Light"/>
          <w:sz w:val="24"/>
          <w:szCs w:val="24"/>
        </w:rPr>
        <w:t>NeuralNetwork</w:t>
      </w:r>
      <w:proofErr w:type="spellEnd"/>
      <w:r w:rsidR="00437CD6" w:rsidRPr="008B5386">
        <w:rPr>
          <w:rFonts w:ascii="Abadi Extra Light" w:hAnsi="Abadi Extra Light"/>
          <w:sz w:val="24"/>
          <w:szCs w:val="24"/>
        </w:rPr>
        <w:t xml:space="preserve"> </w:t>
      </w:r>
      <w:r w:rsidR="00D4302F" w:rsidRPr="008B5386">
        <w:rPr>
          <w:rFonts w:ascii="Abadi Extra Light" w:hAnsi="Abadi Extra Light"/>
          <w:sz w:val="24"/>
          <w:szCs w:val="24"/>
        </w:rPr>
        <w:t>(</w:t>
      </w:r>
    </w:p>
    <w:p w14:paraId="6976C414" w14:textId="75FA6292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balance=True, </w:t>
      </w:r>
      <w:r w:rsidR="00AD373C" w:rsidRPr="008B5386">
        <w:rPr>
          <w:rFonts w:ascii="Abadi Extra Light" w:hAnsi="Abadi Extra Light"/>
          <w:sz w:val="24"/>
          <w:szCs w:val="24"/>
        </w:rPr>
        <w:t>\</w:t>
      </w:r>
    </w:p>
    <w:p w14:paraId="066C2EE9" w14:textId="11F5F795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balance target ratio=1,</w:t>
      </w:r>
      <w:r w:rsidR="00AD373C" w:rsidRPr="008B5386">
        <w:rPr>
          <w:rFonts w:ascii="Abadi Extra Light" w:hAnsi="Abadi Extra Light"/>
          <w:sz w:val="24"/>
          <w:szCs w:val="24"/>
        </w:rPr>
        <w:t xml:space="preserve"> \</w:t>
      </w:r>
      <w:r w:rsidR="00DA60F4" w:rsidRPr="008B5386">
        <w:rPr>
          <w:rFonts w:ascii="Abadi Extra Light" w:hAnsi="Abadi Extra Light"/>
          <w:sz w:val="24"/>
          <w:szCs w:val="24"/>
        </w:rPr>
        <w:t xml:space="preserve"> </w:t>
      </w:r>
    </w:p>
    <w:p w14:paraId="7CDDAC32" w14:textId="2655AF7B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balance max repeats=100,</w:t>
      </w:r>
      <w:r w:rsidR="00AD373C" w:rsidRPr="008B5386">
        <w:rPr>
          <w:rFonts w:ascii="Abadi Extra Light" w:hAnsi="Abadi Extra Light"/>
          <w:sz w:val="24"/>
          <w:szCs w:val="24"/>
        </w:rPr>
        <w:t xml:space="preserve"> \</w:t>
      </w:r>
      <w:r w:rsidRPr="008B5386">
        <w:rPr>
          <w:rFonts w:ascii="Abadi Extra Light" w:hAnsi="Abadi Extra Light"/>
          <w:sz w:val="24"/>
          <w:szCs w:val="24"/>
        </w:rPr>
        <w:t xml:space="preserve"> </w:t>
      </w:r>
    </w:p>
    <w:p w14:paraId="02F53224" w14:textId="3296924E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transfer function = </w:t>
      </w:r>
      <w:r w:rsidR="00437CD6" w:rsidRPr="008B5386">
        <w:rPr>
          <w:rFonts w:ascii="Abadi Extra Light" w:hAnsi="Abadi Extra Light"/>
          <w:sz w:val="24"/>
          <w:szCs w:val="24"/>
        </w:rPr>
        <w:t>Rectifier (</w:t>
      </w:r>
      <w:r w:rsidRPr="008B5386">
        <w:rPr>
          <w:rFonts w:ascii="Abadi Extra Light" w:hAnsi="Abadi Extra Light"/>
          <w:sz w:val="24"/>
          <w:szCs w:val="24"/>
        </w:rPr>
        <w:t>0.05),</w:t>
      </w:r>
      <w:r w:rsidR="00AD373C" w:rsidRPr="008B5386">
        <w:rPr>
          <w:rFonts w:ascii="Abadi Extra Light" w:hAnsi="Abadi Extra Light"/>
          <w:sz w:val="24"/>
          <w:szCs w:val="24"/>
        </w:rPr>
        <w:t xml:space="preserve"> \</w:t>
      </w:r>
    </w:p>
    <w:p w14:paraId="1155EBF1" w14:textId="10A9E71C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weight update = Simple(alpha=</w:t>
      </w:r>
      <w:r w:rsidR="00743EDA" w:rsidRPr="008B5386">
        <w:rPr>
          <w:rFonts w:ascii="Abadi Extra Light" w:hAnsi="Abadi Extra Light"/>
          <w:sz w:val="24"/>
          <w:szCs w:val="24"/>
        </w:rPr>
        <w:t>&lt;momentum</w:t>
      </w:r>
      <w:r w:rsidR="00EE6F7A" w:rsidRPr="008B5386">
        <w:rPr>
          <w:rFonts w:ascii="Abadi Extra Light" w:hAnsi="Abadi Extra Light"/>
          <w:sz w:val="24"/>
          <w:szCs w:val="24"/>
        </w:rPr>
        <w:t>&gt;, eta</w:t>
      </w:r>
      <w:r w:rsidRPr="008B5386">
        <w:rPr>
          <w:rFonts w:ascii="Abadi Extra Light" w:hAnsi="Abadi Extra Light"/>
          <w:sz w:val="24"/>
          <w:szCs w:val="24"/>
        </w:rPr>
        <w:t>=</w:t>
      </w:r>
      <w:r w:rsidR="00743EDA" w:rsidRPr="008B5386">
        <w:rPr>
          <w:rFonts w:ascii="Abadi Extra Light" w:hAnsi="Abadi Extra Light"/>
          <w:sz w:val="24"/>
          <w:szCs w:val="24"/>
        </w:rPr>
        <w:t>&lt;</w:t>
      </w:r>
      <w:r w:rsidRPr="008B5386">
        <w:rPr>
          <w:rFonts w:ascii="Abadi Extra Light" w:hAnsi="Abadi Extra Light"/>
          <w:sz w:val="24"/>
          <w:szCs w:val="24"/>
        </w:rPr>
        <w:t>learning</w:t>
      </w:r>
      <w:r w:rsidR="00743EDA" w:rsidRPr="008B5386">
        <w:rPr>
          <w:rFonts w:ascii="Abadi Extra Light" w:hAnsi="Abadi Extra Light"/>
          <w:sz w:val="24"/>
          <w:szCs w:val="24"/>
        </w:rPr>
        <w:t xml:space="preserve"> rate&gt;</w:t>
      </w:r>
      <w:r w:rsidRPr="008B5386">
        <w:rPr>
          <w:rFonts w:ascii="Abadi Extra Light" w:hAnsi="Abadi Extra Light"/>
          <w:sz w:val="24"/>
          <w:szCs w:val="24"/>
        </w:rPr>
        <w:t>),</w:t>
      </w:r>
      <w:r w:rsidR="003D0AF7" w:rsidRPr="008B5386">
        <w:rPr>
          <w:rFonts w:ascii="Abadi Extra Light" w:hAnsi="Abadi Extra Light"/>
          <w:sz w:val="24"/>
          <w:szCs w:val="24"/>
        </w:rPr>
        <w:t xml:space="preserve"> </w:t>
      </w:r>
      <w:r w:rsidR="00DA60F4" w:rsidRPr="008B5386">
        <w:rPr>
          <w:rFonts w:ascii="Abadi Extra Light" w:hAnsi="Abadi Extra Light"/>
          <w:sz w:val="24"/>
          <w:szCs w:val="24"/>
        </w:rPr>
        <w:t>\</w:t>
      </w:r>
    </w:p>
    <w:p w14:paraId="4864732D" w14:textId="3CF67868" w:rsidR="00285FDD" w:rsidRPr="008B5386" w:rsidRDefault="00204A66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 </w:t>
      </w:r>
      <w:r w:rsidR="00D4302F" w:rsidRPr="008B5386">
        <w:rPr>
          <w:rFonts w:ascii="Abadi Extra Light" w:hAnsi="Abadi Extra Light"/>
          <w:sz w:val="24"/>
          <w:szCs w:val="24"/>
        </w:rPr>
        <w:tab/>
      </w:r>
      <w:r w:rsidR="00EA0E02" w:rsidRPr="008B5386">
        <w:rPr>
          <w:rFonts w:ascii="Abadi Extra Light" w:hAnsi="Abadi Extra Light"/>
          <w:sz w:val="24"/>
          <w:szCs w:val="24"/>
        </w:rPr>
        <w:t>input dropout type=Zero,</w:t>
      </w:r>
      <w:r w:rsidR="006A121C" w:rsidRPr="008B5386">
        <w:rPr>
          <w:rFonts w:ascii="Abadi Extra Light" w:hAnsi="Abadi Extra Light"/>
          <w:sz w:val="24"/>
          <w:szCs w:val="24"/>
        </w:rPr>
        <w:t xml:space="preserve"> \</w:t>
      </w:r>
    </w:p>
    <w:p w14:paraId="4860C2ED" w14:textId="53A817D7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objective function =Accuracy(cutoff=0.5),</w:t>
      </w:r>
      <w:r w:rsidR="00204A66" w:rsidRPr="008B5386">
        <w:rPr>
          <w:rFonts w:ascii="Abadi Extra Light" w:hAnsi="Abadi Extra Light"/>
          <w:sz w:val="24"/>
          <w:szCs w:val="24"/>
        </w:rPr>
        <w:t xml:space="preserve"> </w:t>
      </w:r>
      <w:r w:rsidR="006A121C" w:rsidRPr="008B5386">
        <w:rPr>
          <w:rFonts w:ascii="Abadi Extra Light" w:hAnsi="Abadi Extra Light"/>
          <w:sz w:val="24"/>
          <w:szCs w:val="24"/>
        </w:rPr>
        <w:t>\</w:t>
      </w:r>
    </w:p>
    <w:p w14:paraId="2D3E2748" w14:textId="1BC374D2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input noise=0.0,</w:t>
      </w:r>
      <w:r w:rsidR="00204A66" w:rsidRPr="008B5386">
        <w:rPr>
          <w:rFonts w:ascii="Abadi Extra Light" w:hAnsi="Abadi Extra Light"/>
          <w:sz w:val="24"/>
          <w:szCs w:val="24"/>
        </w:rPr>
        <w:t xml:space="preserve"> </w:t>
      </w:r>
      <w:r w:rsidR="006A121C" w:rsidRPr="008B5386">
        <w:rPr>
          <w:rFonts w:ascii="Abadi Extra Light" w:hAnsi="Abadi Extra Light"/>
          <w:sz w:val="24"/>
          <w:szCs w:val="24"/>
        </w:rPr>
        <w:t xml:space="preserve"> \</w:t>
      </w:r>
    </w:p>
    <w:p w14:paraId="72403019" w14:textId="346569B1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iteration weight update=Attenuate(0.0,0.0,0.0,0.001),</w:t>
      </w:r>
      <w:r w:rsidR="00204A66" w:rsidRPr="008B5386">
        <w:rPr>
          <w:rFonts w:ascii="Abadi Extra Light" w:hAnsi="Abadi Extra Light"/>
          <w:sz w:val="24"/>
          <w:szCs w:val="24"/>
        </w:rPr>
        <w:t xml:space="preserve"> </w:t>
      </w:r>
      <w:r w:rsidR="006A121C" w:rsidRPr="008B5386">
        <w:rPr>
          <w:rFonts w:ascii="Abadi Extra Light" w:hAnsi="Abadi Extra Light"/>
          <w:sz w:val="24"/>
          <w:szCs w:val="24"/>
        </w:rPr>
        <w:t>\</w:t>
      </w:r>
    </w:p>
    <w:p w14:paraId="5099E084" w14:textId="31947721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shuffle=True,</w:t>
      </w:r>
      <w:r w:rsidR="00204A66" w:rsidRPr="008B5386">
        <w:rPr>
          <w:rFonts w:ascii="Abadi Extra Light" w:hAnsi="Abadi Extra Light"/>
          <w:sz w:val="24"/>
          <w:szCs w:val="24"/>
        </w:rPr>
        <w:t xml:space="preserve"> </w:t>
      </w:r>
      <w:r w:rsidR="006A121C" w:rsidRPr="008B5386">
        <w:rPr>
          <w:rFonts w:ascii="Abadi Extra Light" w:hAnsi="Abadi Extra Light"/>
          <w:sz w:val="24"/>
          <w:szCs w:val="24"/>
        </w:rPr>
        <w:t>\</w:t>
      </w:r>
    </w:p>
    <w:p w14:paraId="50F73C19" w14:textId="66295095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steps per update=1,</w:t>
      </w:r>
      <w:r w:rsidR="006A121C" w:rsidRPr="008B5386">
        <w:rPr>
          <w:rFonts w:ascii="Abadi Extra Light" w:hAnsi="Abadi Extra Light"/>
          <w:sz w:val="24"/>
          <w:szCs w:val="24"/>
        </w:rPr>
        <w:t xml:space="preserve"> \</w:t>
      </w:r>
      <w:r w:rsidR="00204A66" w:rsidRPr="008B5386">
        <w:rPr>
          <w:rFonts w:ascii="Abadi Extra Light" w:hAnsi="Abadi Extra Light"/>
          <w:sz w:val="24"/>
          <w:szCs w:val="24"/>
        </w:rPr>
        <w:t xml:space="preserve"> </w:t>
      </w:r>
    </w:p>
    <w:p w14:paraId="4667C9EE" w14:textId="1B292B17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dropout(</w:t>
      </w:r>
      <w:r w:rsidR="00A8493F" w:rsidRPr="008B5386">
        <w:rPr>
          <w:rFonts w:ascii="Abadi Extra Light" w:hAnsi="Abadi Extra Light"/>
          <w:sz w:val="24"/>
          <w:szCs w:val="24"/>
        </w:rPr>
        <w:t>&lt;</w:t>
      </w:r>
      <w:proofErr w:type="spellStart"/>
      <w:r w:rsidR="00A8493F" w:rsidRPr="008B5386">
        <w:rPr>
          <w:rFonts w:ascii="Abadi Extra Light" w:hAnsi="Abadi Extra Light"/>
          <w:sz w:val="24"/>
          <w:szCs w:val="24"/>
        </w:rPr>
        <w:t>input_layer_dropout</w:t>
      </w:r>
      <w:proofErr w:type="spellEnd"/>
      <w:r w:rsidR="00A8493F" w:rsidRPr="008B5386">
        <w:rPr>
          <w:rFonts w:ascii="Abadi Extra Light" w:hAnsi="Abadi Extra Light"/>
          <w:sz w:val="24"/>
          <w:szCs w:val="24"/>
        </w:rPr>
        <w:t>&gt;</w:t>
      </w:r>
      <w:r w:rsidRPr="008B5386">
        <w:rPr>
          <w:rFonts w:ascii="Abadi Extra Light" w:hAnsi="Abadi Extra Light"/>
          <w:sz w:val="24"/>
          <w:szCs w:val="24"/>
        </w:rPr>
        <w:t>,</w:t>
      </w:r>
      <w:r w:rsidR="00352F26" w:rsidRPr="008B5386">
        <w:rPr>
          <w:rFonts w:ascii="Abadi Extra Light" w:hAnsi="Abadi Extra Light"/>
          <w:sz w:val="24"/>
          <w:szCs w:val="24"/>
        </w:rPr>
        <w:t xml:space="preserve"> </w:t>
      </w:r>
      <w:r w:rsidR="00A8493F" w:rsidRPr="008B5386">
        <w:rPr>
          <w:rFonts w:ascii="Abadi Extra Light" w:hAnsi="Abadi Extra Light"/>
          <w:sz w:val="24"/>
          <w:szCs w:val="24"/>
        </w:rPr>
        <w:t>&lt;first hidden layer dropout&gt;</w:t>
      </w:r>
      <w:r w:rsidRPr="008B5386">
        <w:rPr>
          <w:rFonts w:ascii="Abadi Extra Light" w:hAnsi="Abadi Extra Light"/>
          <w:sz w:val="24"/>
          <w:szCs w:val="24"/>
        </w:rPr>
        <w:t>,</w:t>
      </w:r>
      <w:r w:rsidR="00352F26" w:rsidRPr="008B5386">
        <w:rPr>
          <w:rFonts w:ascii="Abadi Extra Light" w:hAnsi="Abadi Extra Light"/>
          <w:sz w:val="24"/>
          <w:szCs w:val="24"/>
        </w:rPr>
        <w:t xml:space="preserve"> </w:t>
      </w:r>
      <w:r w:rsidR="00A8493F" w:rsidRPr="008B5386">
        <w:rPr>
          <w:rFonts w:ascii="Abadi Extra Light" w:hAnsi="Abadi Extra Light"/>
          <w:sz w:val="24"/>
          <w:szCs w:val="24"/>
        </w:rPr>
        <w:t>&lt;second hidden layer dropout&gt;</w:t>
      </w:r>
      <w:r w:rsidRPr="008B5386">
        <w:rPr>
          <w:rFonts w:ascii="Abadi Extra Light" w:hAnsi="Abadi Extra Light"/>
          <w:sz w:val="24"/>
          <w:szCs w:val="24"/>
        </w:rPr>
        <w:t>),</w:t>
      </w:r>
      <w:r w:rsidR="006A121C" w:rsidRPr="008B5386">
        <w:rPr>
          <w:rFonts w:ascii="Abadi Extra Light" w:hAnsi="Abadi Extra Light"/>
          <w:sz w:val="24"/>
          <w:szCs w:val="24"/>
        </w:rPr>
        <w:t xml:space="preserve"> \</w:t>
      </w:r>
      <w:r w:rsidR="00204A66" w:rsidRPr="008B5386">
        <w:rPr>
          <w:rFonts w:ascii="Abadi Extra Light" w:hAnsi="Abadi Extra Light"/>
          <w:sz w:val="24"/>
          <w:szCs w:val="24"/>
        </w:rPr>
        <w:t xml:space="preserve"> </w:t>
      </w:r>
    </w:p>
    <w:p w14:paraId="17F7CA8C" w14:textId="77777777" w:rsidR="00E41346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hidden </w:t>
      </w:r>
      <w:r w:rsidR="00FC785C" w:rsidRPr="008B5386">
        <w:rPr>
          <w:rFonts w:ascii="Abadi Extra Light" w:hAnsi="Abadi Extra Light"/>
          <w:sz w:val="24"/>
          <w:szCs w:val="24"/>
        </w:rPr>
        <w:t>architecture (</w:t>
      </w:r>
      <w:r w:rsidR="00856030" w:rsidRPr="008B5386">
        <w:rPr>
          <w:rFonts w:ascii="Abadi Extra Light" w:hAnsi="Abadi Extra Light"/>
          <w:sz w:val="24"/>
          <w:szCs w:val="24"/>
        </w:rPr>
        <w:t>&lt;</w:t>
      </w:r>
      <w:proofErr w:type="spellStart"/>
      <w:r w:rsidR="00856030" w:rsidRPr="008B5386">
        <w:rPr>
          <w:rFonts w:ascii="Abadi Extra Light" w:hAnsi="Abadi Extra Light"/>
          <w:sz w:val="24"/>
          <w:szCs w:val="24"/>
        </w:rPr>
        <w:t>No._of</w:t>
      </w:r>
      <w:proofErr w:type="spellEnd"/>
      <w:r w:rsidR="00856030" w:rsidRPr="008B5386">
        <w:rPr>
          <w:rFonts w:ascii="Abadi Extra Light" w:hAnsi="Abadi Extra Light"/>
          <w:sz w:val="24"/>
          <w:szCs w:val="24"/>
        </w:rPr>
        <w:t>_</w:t>
      </w:r>
      <w:r w:rsidR="004E5811" w:rsidRPr="008B5386">
        <w:rPr>
          <w:rFonts w:ascii="Abadi Extra Light" w:hAnsi="Abadi Extra Light"/>
          <w:sz w:val="24"/>
          <w:szCs w:val="24"/>
        </w:rPr>
        <w:t xml:space="preserve"> </w:t>
      </w:r>
      <w:proofErr w:type="spellStart"/>
      <w:r w:rsidR="004E5811" w:rsidRPr="008B5386">
        <w:rPr>
          <w:rFonts w:ascii="Abadi Extra Light" w:hAnsi="Abadi Extra Light"/>
          <w:sz w:val="24"/>
          <w:szCs w:val="24"/>
        </w:rPr>
        <w:t>neurons</w:t>
      </w:r>
      <w:r w:rsidR="00A92622" w:rsidRPr="008B5386">
        <w:rPr>
          <w:rFonts w:ascii="Abadi Extra Light" w:hAnsi="Abadi Extra Light"/>
          <w:sz w:val="24"/>
          <w:szCs w:val="24"/>
        </w:rPr>
        <w:t>_in_first_layer</w:t>
      </w:r>
      <w:proofErr w:type="spellEnd"/>
      <w:r w:rsidRPr="008B5386">
        <w:rPr>
          <w:rFonts w:ascii="Abadi Extra Light" w:hAnsi="Abadi Extra Light"/>
          <w:sz w:val="24"/>
          <w:szCs w:val="24"/>
        </w:rPr>
        <w:t>,</w:t>
      </w:r>
      <w:r w:rsidR="002576F2" w:rsidRPr="008B5386">
        <w:rPr>
          <w:rFonts w:ascii="Abadi Extra Light" w:hAnsi="Abadi Extra Light"/>
          <w:sz w:val="24"/>
          <w:szCs w:val="24"/>
        </w:rPr>
        <w:t xml:space="preserve"> </w:t>
      </w:r>
      <w:proofErr w:type="spellStart"/>
      <w:r w:rsidR="00856030" w:rsidRPr="008B5386">
        <w:rPr>
          <w:rFonts w:ascii="Abadi Extra Light" w:hAnsi="Abadi Extra Light"/>
          <w:sz w:val="24"/>
          <w:szCs w:val="24"/>
        </w:rPr>
        <w:t>No._of</w:t>
      </w:r>
      <w:proofErr w:type="spellEnd"/>
      <w:r w:rsidR="00856030" w:rsidRPr="008B5386">
        <w:rPr>
          <w:rFonts w:ascii="Abadi Extra Light" w:hAnsi="Abadi Extra Light"/>
          <w:sz w:val="24"/>
          <w:szCs w:val="24"/>
        </w:rPr>
        <w:t>_</w:t>
      </w:r>
      <w:r w:rsidR="004E5811" w:rsidRPr="008B5386">
        <w:rPr>
          <w:rFonts w:ascii="Abadi Extra Light" w:hAnsi="Abadi Extra Light"/>
          <w:sz w:val="24"/>
          <w:szCs w:val="24"/>
        </w:rPr>
        <w:t xml:space="preserve"> </w:t>
      </w:r>
      <w:proofErr w:type="spellStart"/>
      <w:r w:rsidR="004E5811" w:rsidRPr="008B5386">
        <w:rPr>
          <w:rFonts w:ascii="Abadi Extra Light" w:hAnsi="Abadi Extra Light"/>
          <w:sz w:val="24"/>
          <w:szCs w:val="24"/>
        </w:rPr>
        <w:t>neurons</w:t>
      </w:r>
      <w:r w:rsidR="00A92622" w:rsidRPr="008B5386">
        <w:rPr>
          <w:rFonts w:ascii="Abadi Extra Light" w:hAnsi="Abadi Extra Light"/>
          <w:sz w:val="24"/>
          <w:szCs w:val="24"/>
        </w:rPr>
        <w:t>_in_second_layer</w:t>
      </w:r>
      <w:proofErr w:type="spellEnd"/>
      <w:r w:rsidRPr="008B5386">
        <w:rPr>
          <w:rFonts w:ascii="Abadi Extra Light" w:hAnsi="Abadi Extra Light"/>
          <w:sz w:val="24"/>
          <w:szCs w:val="24"/>
        </w:rPr>
        <w:t>),</w:t>
      </w:r>
    </w:p>
    <w:p w14:paraId="5C1C6F47" w14:textId="18EEB08D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rescale output dynamic range=</w:t>
      </w:r>
      <w:proofErr w:type="spellStart"/>
      <w:r w:rsidRPr="008B5386">
        <w:rPr>
          <w:rFonts w:ascii="Abadi Extra Light" w:hAnsi="Abadi Extra Light"/>
          <w:sz w:val="24"/>
          <w:szCs w:val="24"/>
        </w:rPr>
        <w:t>True,rmsd</w:t>
      </w:r>
      <w:proofErr w:type="spellEnd"/>
      <w:r w:rsidRPr="008B5386">
        <w:rPr>
          <w:rFonts w:ascii="Abadi Extra Light" w:hAnsi="Abadi Extra Light"/>
          <w:sz w:val="24"/>
          <w:szCs w:val="24"/>
        </w:rPr>
        <w:t xml:space="preserve"> report frequency=1,</w:t>
      </w:r>
      <w:r w:rsidR="002576F2" w:rsidRPr="008B5386">
        <w:rPr>
          <w:rFonts w:ascii="Abadi Extra Light" w:hAnsi="Abadi Extra Light"/>
          <w:sz w:val="24"/>
          <w:szCs w:val="24"/>
        </w:rPr>
        <w:t xml:space="preserve"> </w:t>
      </w:r>
      <w:r w:rsidRPr="008B5386">
        <w:rPr>
          <w:rFonts w:ascii="Abadi Extra Light" w:hAnsi="Abadi Extra Light"/>
          <w:sz w:val="24"/>
          <w:szCs w:val="24"/>
        </w:rPr>
        <w:t>scaling=</w:t>
      </w:r>
      <w:proofErr w:type="spellStart"/>
      <w:r w:rsidRPr="008B5386">
        <w:rPr>
          <w:rFonts w:ascii="Abadi Extra Light" w:hAnsi="Abadi Extra Light"/>
          <w:sz w:val="24"/>
          <w:szCs w:val="24"/>
        </w:rPr>
        <w:t>AveStd</w:t>
      </w:r>
      <w:proofErr w:type="spellEnd"/>
      <w:r w:rsidRPr="008B5386">
        <w:rPr>
          <w:rFonts w:ascii="Abadi Extra Light" w:hAnsi="Abadi Extra Light"/>
          <w:sz w:val="24"/>
          <w:szCs w:val="24"/>
        </w:rPr>
        <w:t xml:space="preserve">)" </w:t>
      </w:r>
    </w:p>
    <w:p w14:paraId="1358E7CF" w14:textId="320D5D7B" w:rsidR="00285FDD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</w:t>
      </w:r>
      <w:proofErr w:type="spellStart"/>
      <w:r w:rsidRPr="008B5386">
        <w:rPr>
          <w:rFonts w:ascii="Abadi Extra Light" w:hAnsi="Abadi Extra Light"/>
          <w:sz w:val="24"/>
          <w:szCs w:val="24"/>
        </w:rPr>
        <w:t>max_minutes</w:t>
      </w:r>
      <w:proofErr w:type="spellEnd"/>
      <w:r w:rsidRPr="008B5386">
        <w:rPr>
          <w:rFonts w:ascii="Abadi Extra Light" w:hAnsi="Abadi Extra Light"/>
          <w:sz w:val="24"/>
          <w:szCs w:val="24"/>
        </w:rPr>
        <w:t xml:space="preserve"> </w:t>
      </w:r>
      <w:r w:rsidR="00BE197E" w:rsidRPr="008B5386">
        <w:rPr>
          <w:rFonts w:ascii="Abadi Extra Light" w:hAnsi="Abadi Extra Light"/>
          <w:sz w:val="24"/>
          <w:szCs w:val="24"/>
        </w:rPr>
        <w:t>&lt;number minutes to train&gt;</w:t>
      </w:r>
    </w:p>
    <w:p w14:paraId="229A2211" w14:textId="0C58DCDD" w:rsidR="00285FDD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</w:t>
      </w:r>
      <w:proofErr w:type="spellStart"/>
      <w:r w:rsidRPr="008B5386">
        <w:rPr>
          <w:rFonts w:ascii="Abadi Extra Light" w:hAnsi="Abadi Extra Light"/>
          <w:sz w:val="24"/>
          <w:szCs w:val="24"/>
        </w:rPr>
        <w:t>max_iterations</w:t>
      </w:r>
      <w:proofErr w:type="spellEnd"/>
      <w:r w:rsidRPr="008B5386">
        <w:rPr>
          <w:rFonts w:ascii="Abadi Extra Light" w:hAnsi="Abadi Extra Light"/>
          <w:sz w:val="24"/>
          <w:szCs w:val="24"/>
        </w:rPr>
        <w:t xml:space="preserve"> </w:t>
      </w:r>
      <w:r w:rsidR="00BE197E" w:rsidRPr="008B5386">
        <w:rPr>
          <w:rFonts w:ascii="Abadi Extra Light" w:hAnsi="Abadi Extra Light"/>
          <w:sz w:val="24"/>
          <w:szCs w:val="24"/>
        </w:rPr>
        <w:t>&lt;No. of iterations&gt;</w:t>
      </w:r>
    </w:p>
    <w:p w14:paraId="09813250" w14:textId="481DBDE9" w:rsidR="00285FDD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</w:t>
      </w:r>
      <w:proofErr w:type="spellStart"/>
      <w:r w:rsidRPr="008B5386">
        <w:rPr>
          <w:rFonts w:ascii="Abadi Extra Light" w:hAnsi="Abadi Extra Light"/>
          <w:sz w:val="24"/>
          <w:szCs w:val="24"/>
        </w:rPr>
        <w:t>opencl</w:t>
      </w:r>
      <w:proofErr w:type="spellEnd"/>
      <w:r w:rsidRPr="008B5386">
        <w:rPr>
          <w:rFonts w:ascii="Abadi Extra Light" w:hAnsi="Abadi Extra Light"/>
          <w:sz w:val="24"/>
          <w:szCs w:val="24"/>
        </w:rPr>
        <w:t xml:space="preserve"> Disable</w:t>
      </w:r>
    </w:p>
    <w:p w14:paraId="46AA2E3D" w14:textId="77777777" w:rsidR="00285FDD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--</w:t>
      </w:r>
      <w:proofErr w:type="spellStart"/>
      <w:r w:rsidRPr="008B5386">
        <w:rPr>
          <w:rFonts w:ascii="Abadi Extra Light" w:hAnsi="Abadi Extra Light"/>
          <w:sz w:val="24"/>
          <w:szCs w:val="24"/>
        </w:rPr>
        <w:t>result_averaging_window</w:t>
      </w:r>
      <w:proofErr w:type="spellEnd"/>
      <w:r w:rsidRPr="008B5386">
        <w:rPr>
          <w:rFonts w:ascii="Abadi Extra Light" w:hAnsi="Abadi Extra Light"/>
          <w:sz w:val="24"/>
          <w:szCs w:val="24"/>
        </w:rPr>
        <w:t xml:space="preserve"> 0 </w:t>
      </w:r>
    </w:p>
    <w:p w14:paraId="29E4780F" w14:textId="23D31BA6" w:rsidR="00285FDD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</w:t>
      </w:r>
      <w:proofErr w:type="spellStart"/>
      <w:r w:rsidRPr="008B5386">
        <w:rPr>
          <w:rFonts w:ascii="Abadi Extra Light" w:hAnsi="Abadi Extra Light"/>
          <w:sz w:val="24"/>
          <w:szCs w:val="24"/>
        </w:rPr>
        <w:t>final_objective_function</w:t>
      </w:r>
      <w:proofErr w:type="spellEnd"/>
      <w:r w:rsidRPr="008B5386">
        <w:rPr>
          <w:rFonts w:ascii="Abadi Extra Light" w:hAnsi="Abadi Extra Light"/>
          <w:sz w:val="24"/>
          <w:szCs w:val="24"/>
        </w:rPr>
        <w:t xml:space="preserve"> </w:t>
      </w:r>
      <w:r w:rsidR="00BE197E" w:rsidRPr="008B5386">
        <w:rPr>
          <w:rFonts w:ascii="Abadi Extra Light" w:hAnsi="Abadi Extra Light"/>
          <w:sz w:val="24"/>
          <w:szCs w:val="24"/>
        </w:rPr>
        <w:t>&lt;objective function for training&gt;</w:t>
      </w:r>
      <w:r w:rsidRPr="008B5386">
        <w:rPr>
          <w:rFonts w:ascii="Abadi Extra Light" w:hAnsi="Abadi Extra Light"/>
          <w:sz w:val="24"/>
          <w:szCs w:val="24"/>
        </w:rPr>
        <w:t xml:space="preserve"> </w:t>
      </w:r>
    </w:p>
    <w:p w14:paraId="42C07E09" w14:textId="1F4AF4B3" w:rsidR="00285FDD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</w:t>
      </w:r>
      <w:proofErr w:type="spellStart"/>
      <w:r w:rsidRPr="008B5386">
        <w:rPr>
          <w:rFonts w:ascii="Abadi Extra Light" w:hAnsi="Abadi Extra Light"/>
          <w:sz w:val="24"/>
          <w:szCs w:val="24"/>
        </w:rPr>
        <w:t>feature_labels</w:t>
      </w:r>
      <w:proofErr w:type="spellEnd"/>
      <w:r w:rsidRPr="008B5386">
        <w:rPr>
          <w:rFonts w:ascii="Abadi Extra Light" w:hAnsi="Abadi Extra Light"/>
          <w:sz w:val="24"/>
          <w:szCs w:val="24"/>
        </w:rPr>
        <w:t xml:space="preserve"> </w:t>
      </w:r>
      <w:r w:rsidR="00BE197E" w:rsidRPr="008B5386">
        <w:rPr>
          <w:rFonts w:ascii="Abadi Extra Light" w:hAnsi="Abadi Extra Light"/>
          <w:sz w:val="24"/>
          <w:szCs w:val="24"/>
        </w:rPr>
        <w:t>&lt;features_file.obj&gt;</w:t>
      </w:r>
    </w:p>
    <w:p w14:paraId="4D0C71BF" w14:textId="6E180E75" w:rsidR="001006FF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</w:t>
      </w:r>
      <w:proofErr w:type="spellStart"/>
      <w:r w:rsidRPr="008B5386">
        <w:rPr>
          <w:rFonts w:ascii="Abadi Extra Light" w:hAnsi="Abadi Extra Light"/>
          <w:sz w:val="24"/>
          <w:szCs w:val="24"/>
        </w:rPr>
        <w:t>result_labels</w:t>
      </w:r>
      <w:proofErr w:type="spellEnd"/>
      <w:r w:rsidRPr="008B5386">
        <w:rPr>
          <w:rFonts w:ascii="Abadi Extra Light" w:hAnsi="Abadi Extra Light"/>
          <w:sz w:val="24"/>
          <w:szCs w:val="24"/>
        </w:rPr>
        <w:t xml:space="preserve"> </w:t>
      </w:r>
      <w:r w:rsidR="00BE197E" w:rsidRPr="008B5386">
        <w:rPr>
          <w:rFonts w:ascii="Abadi Extra Light" w:hAnsi="Abadi Extra Light"/>
          <w:sz w:val="24"/>
          <w:szCs w:val="24"/>
        </w:rPr>
        <w:t>&lt;results_file.obj&gt;</w:t>
      </w:r>
    </w:p>
    <w:p w14:paraId="207617EA" w14:textId="2A71B8E0" w:rsidR="001006FF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</w:t>
      </w:r>
      <w:proofErr w:type="spellStart"/>
      <w:r w:rsidRPr="008B5386">
        <w:rPr>
          <w:rFonts w:ascii="Abadi Extra Light" w:hAnsi="Abadi Extra Light"/>
          <w:sz w:val="24"/>
          <w:szCs w:val="24"/>
        </w:rPr>
        <w:t>id_labels</w:t>
      </w:r>
      <w:proofErr w:type="spellEnd"/>
      <w:r w:rsidRPr="008B5386">
        <w:rPr>
          <w:rFonts w:ascii="Abadi Extra Light" w:hAnsi="Abadi Extra Light"/>
          <w:sz w:val="24"/>
          <w:szCs w:val="24"/>
        </w:rPr>
        <w:t xml:space="preserve"> '</w:t>
      </w:r>
      <w:r w:rsidR="000B5166" w:rsidRPr="008B5386">
        <w:rPr>
          <w:rFonts w:ascii="Abadi Extra Light" w:hAnsi="Abadi Extra Light"/>
          <w:sz w:val="24"/>
          <w:szCs w:val="24"/>
        </w:rPr>
        <w:t>&lt;</w:t>
      </w:r>
      <w:proofErr w:type="spellStart"/>
      <w:r w:rsidR="0043649F" w:rsidRPr="008B5386">
        <w:rPr>
          <w:rFonts w:ascii="Abadi Extra Light" w:hAnsi="Abadi Extra Light"/>
          <w:sz w:val="24"/>
          <w:szCs w:val="24"/>
        </w:rPr>
        <w:t>id_labels</w:t>
      </w:r>
      <w:proofErr w:type="spellEnd"/>
      <w:r w:rsidR="0043649F" w:rsidRPr="008B5386">
        <w:rPr>
          <w:rFonts w:ascii="Abadi Extra Light" w:hAnsi="Abadi Extra Light"/>
          <w:sz w:val="24"/>
          <w:szCs w:val="24"/>
        </w:rPr>
        <w:t>&gt;</w:t>
      </w:r>
      <w:r w:rsidRPr="008B5386">
        <w:rPr>
          <w:rFonts w:ascii="Abadi Extra Light" w:hAnsi="Abadi Extra Light"/>
          <w:sz w:val="24"/>
          <w:szCs w:val="24"/>
        </w:rPr>
        <w:t xml:space="preserve">' </w:t>
      </w:r>
    </w:p>
    <w:p w14:paraId="69611167" w14:textId="536CBA3E" w:rsidR="001006FF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-training "</w:t>
      </w:r>
      <w:r w:rsidR="0043649F" w:rsidRPr="008B5386">
        <w:rPr>
          <w:rFonts w:ascii="Abadi Extra Light" w:hAnsi="Abadi Extra Light"/>
          <w:sz w:val="24"/>
          <w:szCs w:val="24"/>
        </w:rPr>
        <w:t>&lt;</w:t>
      </w:r>
      <w:proofErr w:type="spellStart"/>
      <w:r w:rsidR="0043649F" w:rsidRPr="008B5386">
        <w:rPr>
          <w:rFonts w:ascii="Abadi Extra Light" w:hAnsi="Abadi Extra Light"/>
          <w:sz w:val="24"/>
          <w:szCs w:val="24"/>
        </w:rPr>
        <w:t>training</w:t>
      </w:r>
      <w:r w:rsidR="002E3A1D" w:rsidRPr="008B5386">
        <w:rPr>
          <w:rFonts w:ascii="Abadi Extra Light" w:hAnsi="Abadi Extra Light"/>
          <w:sz w:val="24"/>
          <w:szCs w:val="24"/>
        </w:rPr>
        <w:t>_data</w:t>
      </w:r>
      <w:proofErr w:type="spellEnd"/>
      <w:r w:rsidR="00F5103B" w:rsidRPr="008B5386">
        <w:rPr>
          <w:rFonts w:ascii="Abadi Extra Light" w:hAnsi="Abadi Extra Light"/>
          <w:sz w:val="24"/>
          <w:szCs w:val="24"/>
        </w:rPr>
        <w:t>&gt;</w:t>
      </w:r>
      <w:r w:rsidRPr="008B5386">
        <w:rPr>
          <w:rFonts w:ascii="Abadi Extra Light" w:hAnsi="Abadi Extra Light"/>
          <w:sz w:val="24"/>
          <w:szCs w:val="24"/>
        </w:rPr>
        <w:t xml:space="preserve">" </w:t>
      </w:r>
    </w:p>
    <w:p w14:paraId="418B5EE2" w14:textId="008C0085" w:rsidR="001006FF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-monitoring "</w:t>
      </w:r>
      <w:r w:rsidR="002E3A1D" w:rsidRPr="008B5386">
        <w:rPr>
          <w:rFonts w:ascii="Abadi Extra Light" w:hAnsi="Abadi Extra Light"/>
          <w:sz w:val="24"/>
          <w:szCs w:val="24"/>
        </w:rPr>
        <w:t>&lt;</w:t>
      </w:r>
      <w:proofErr w:type="spellStart"/>
      <w:r w:rsidR="002E3A1D" w:rsidRPr="008B5386">
        <w:rPr>
          <w:rFonts w:ascii="Abadi Extra Light" w:hAnsi="Abadi Extra Light"/>
          <w:sz w:val="24"/>
          <w:szCs w:val="24"/>
        </w:rPr>
        <w:t>validation_data</w:t>
      </w:r>
      <w:proofErr w:type="spellEnd"/>
      <w:r w:rsidR="002E3A1D" w:rsidRPr="008B5386">
        <w:rPr>
          <w:rFonts w:ascii="Abadi Extra Light" w:hAnsi="Abadi Extra Light"/>
          <w:sz w:val="24"/>
          <w:szCs w:val="24"/>
        </w:rPr>
        <w:t>&gt;</w:t>
      </w:r>
      <w:r w:rsidRPr="008B5386">
        <w:rPr>
          <w:rFonts w:ascii="Abadi Extra Light" w:hAnsi="Abadi Extra Light"/>
          <w:sz w:val="24"/>
          <w:szCs w:val="24"/>
        </w:rPr>
        <w:t xml:space="preserve">" </w:t>
      </w:r>
    </w:p>
    <w:p w14:paraId="6811ED9E" w14:textId="3DF82C42" w:rsidR="001006FF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-independent "</w:t>
      </w:r>
      <w:r w:rsidR="002E3A1D" w:rsidRPr="008B5386">
        <w:rPr>
          <w:rFonts w:ascii="Abadi Extra Light" w:hAnsi="Abadi Extra Light"/>
          <w:sz w:val="24"/>
          <w:szCs w:val="24"/>
        </w:rPr>
        <w:t>&lt;</w:t>
      </w:r>
      <w:proofErr w:type="spellStart"/>
      <w:r w:rsidR="002E3A1D" w:rsidRPr="008B5386">
        <w:rPr>
          <w:rFonts w:ascii="Abadi Extra Light" w:hAnsi="Abadi Extra Light"/>
          <w:sz w:val="24"/>
          <w:szCs w:val="24"/>
        </w:rPr>
        <w:t>prediction_data</w:t>
      </w:r>
      <w:proofErr w:type="spellEnd"/>
      <w:r w:rsidR="002E3A1D" w:rsidRPr="008B5386">
        <w:rPr>
          <w:rFonts w:ascii="Abadi Extra Light" w:hAnsi="Abadi Extra Light"/>
          <w:sz w:val="24"/>
          <w:szCs w:val="24"/>
        </w:rPr>
        <w:t>&gt;</w:t>
      </w:r>
      <w:r w:rsidRPr="008B5386">
        <w:rPr>
          <w:rFonts w:ascii="Abadi Extra Light" w:hAnsi="Abadi Extra Light"/>
          <w:sz w:val="24"/>
          <w:szCs w:val="24"/>
        </w:rPr>
        <w:t xml:space="preserve">" </w:t>
      </w:r>
    </w:p>
    <w:p w14:paraId="2F0B4A56" w14:textId="6F245317" w:rsidR="00AD373C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</w:t>
      </w:r>
      <w:proofErr w:type="spellStart"/>
      <w:r w:rsidRPr="008B5386">
        <w:rPr>
          <w:rFonts w:ascii="Abadi Extra Light" w:hAnsi="Abadi Extra Light"/>
          <w:sz w:val="24"/>
          <w:szCs w:val="24"/>
        </w:rPr>
        <w:t>print_independent_predictions</w:t>
      </w:r>
      <w:proofErr w:type="spellEnd"/>
      <w:r w:rsidR="00AD373C" w:rsidRPr="008B5386">
        <w:rPr>
          <w:rFonts w:ascii="Abadi Extra Light" w:hAnsi="Abadi Extra Light"/>
          <w:sz w:val="24"/>
          <w:szCs w:val="24"/>
        </w:rPr>
        <w:t xml:space="preserve"> </w:t>
      </w:r>
      <w:r w:rsidR="003A3181" w:rsidRPr="008B5386">
        <w:rPr>
          <w:rFonts w:ascii="Abadi Extra Light" w:hAnsi="Abadi Extra Light"/>
          <w:sz w:val="24"/>
          <w:szCs w:val="24"/>
        </w:rPr>
        <w:t>“&lt;storage predicted result to&gt;”</w:t>
      </w:r>
      <w:r w:rsidRPr="008B5386">
        <w:rPr>
          <w:rFonts w:ascii="Abadi Extra Light" w:hAnsi="Abadi Extra Light"/>
          <w:sz w:val="24"/>
          <w:szCs w:val="24"/>
        </w:rPr>
        <w:t xml:space="preserve"> </w:t>
      </w:r>
    </w:p>
    <w:p w14:paraId="74EB5E72" w14:textId="61BD2941" w:rsidR="008F1FDB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</w:t>
      </w:r>
      <w:proofErr w:type="spellStart"/>
      <w:r w:rsidRPr="008B5386">
        <w:rPr>
          <w:rFonts w:ascii="Abadi Extra Light" w:hAnsi="Abadi Extra Light"/>
          <w:sz w:val="24"/>
          <w:szCs w:val="24"/>
        </w:rPr>
        <w:t>storage_model</w:t>
      </w:r>
      <w:proofErr w:type="spellEnd"/>
      <w:r w:rsidRPr="008B5386">
        <w:rPr>
          <w:rFonts w:ascii="Abadi Extra Light" w:hAnsi="Abadi Extra Light"/>
          <w:sz w:val="24"/>
          <w:szCs w:val="24"/>
        </w:rPr>
        <w:t xml:space="preserve"> "</w:t>
      </w:r>
      <w:r w:rsidR="00FC785C" w:rsidRPr="008B5386">
        <w:rPr>
          <w:rFonts w:ascii="Abadi Extra Light" w:hAnsi="Abadi Extra Light"/>
          <w:sz w:val="24"/>
          <w:szCs w:val="24"/>
        </w:rPr>
        <w:t>File (</w:t>
      </w:r>
      <w:r w:rsidRPr="008B5386">
        <w:rPr>
          <w:rFonts w:ascii="Abadi Extra Light" w:hAnsi="Abadi Extra Light"/>
          <w:sz w:val="24"/>
          <w:szCs w:val="24"/>
        </w:rPr>
        <w:t>directory=</w:t>
      </w:r>
      <w:r w:rsidR="00106117" w:rsidRPr="008B5386">
        <w:rPr>
          <w:rFonts w:ascii="Abadi Extra Light" w:hAnsi="Abadi Extra Light"/>
          <w:sz w:val="24"/>
          <w:szCs w:val="24"/>
        </w:rPr>
        <w:t xml:space="preserve">&lt;storage model </w:t>
      </w:r>
      <w:r w:rsidR="00FC7547" w:rsidRPr="008B5386">
        <w:rPr>
          <w:rFonts w:ascii="Abadi Extra Light" w:hAnsi="Abadi Extra Light"/>
          <w:sz w:val="24"/>
          <w:szCs w:val="24"/>
        </w:rPr>
        <w:t>address&gt;, prefix</w:t>
      </w:r>
      <w:r w:rsidRPr="008B5386">
        <w:rPr>
          <w:rFonts w:ascii="Abadi Extra Light" w:hAnsi="Abadi Extra Light"/>
          <w:sz w:val="24"/>
          <w:szCs w:val="24"/>
        </w:rPr>
        <w:t>=mode</w:t>
      </w:r>
      <w:r w:rsidR="00106117" w:rsidRPr="008B5386">
        <w:rPr>
          <w:rFonts w:ascii="Abadi Extra Light" w:hAnsi="Abadi Extra Light"/>
          <w:sz w:val="24"/>
          <w:szCs w:val="24"/>
        </w:rPr>
        <w:t>l</w:t>
      </w:r>
      <w:r w:rsidRPr="008B5386">
        <w:rPr>
          <w:rFonts w:ascii="Abadi Extra Light" w:hAnsi="Abadi Extra Light"/>
          <w:sz w:val="24"/>
          <w:szCs w:val="24"/>
        </w:rPr>
        <w:t>,</w:t>
      </w:r>
      <w:r w:rsidR="00106117" w:rsidRPr="008B5386">
        <w:rPr>
          <w:rFonts w:ascii="Abadi Extra Light" w:hAnsi="Abadi Extra Light"/>
          <w:sz w:val="24"/>
          <w:szCs w:val="24"/>
        </w:rPr>
        <w:t xml:space="preserve"> </w:t>
      </w:r>
      <w:r w:rsidRPr="008B5386">
        <w:rPr>
          <w:rFonts w:ascii="Abadi Extra Light" w:hAnsi="Abadi Extra Light"/>
          <w:sz w:val="24"/>
          <w:szCs w:val="24"/>
        </w:rPr>
        <w:t>key=</w:t>
      </w:r>
      <w:r w:rsidR="00106117" w:rsidRPr="008B5386">
        <w:rPr>
          <w:rFonts w:ascii="Abadi Extra Light" w:hAnsi="Abadi Extra Light"/>
          <w:sz w:val="24"/>
          <w:szCs w:val="24"/>
        </w:rPr>
        <w:t>&lt;Model ID&gt;</w:t>
      </w:r>
      <w:r w:rsidRPr="008B5386">
        <w:rPr>
          <w:rFonts w:ascii="Abadi Extra Light" w:hAnsi="Abadi Extra Light"/>
          <w:sz w:val="24"/>
          <w:szCs w:val="24"/>
        </w:rPr>
        <w:t>)"</w:t>
      </w:r>
    </w:p>
    <w:p w14:paraId="30E484D8" w14:textId="77777777" w:rsidR="009B37D7" w:rsidRPr="008B5386" w:rsidRDefault="009B37D7" w:rsidP="009B37D7">
      <w:pPr>
        <w:spacing w:after="0"/>
        <w:rPr>
          <w:rFonts w:ascii="Abadi Extra Light" w:hAnsi="Abadi Extra Light"/>
          <w:sz w:val="24"/>
          <w:szCs w:val="24"/>
        </w:rPr>
      </w:pPr>
    </w:p>
    <w:p w14:paraId="7160BC4D" w14:textId="4DA45FE8" w:rsidR="003635B4" w:rsidRPr="008B5386" w:rsidRDefault="008F1FDB" w:rsidP="00692AA3">
      <w:pPr>
        <w:jc w:val="both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Th</w:t>
      </w:r>
      <w:r w:rsidR="00864D61" w:rsidRPr="008B5386">
        <w:rPr>
          <w:rFonts w:ascii="Times New Roman" w:hAnsi="Times New Roman" w:cs="Times New Roman"/>
          <w:sz w:val="24"/>
          <w:szCs w:val="24"/>
        </w:rPr>
        <w:t>is</w:t>
      </w:r>
      <w:r w:rsidRPr="008B5386">
        <w:rPr>
          <w:rFonts w:ascii="Times New Roman" w:hAnsi="Times New Roman" w:cs="Times New Roman"/>
          <w:sz w:val="24"/>
          <w:szCs w:val="24"/>
        </w:rPr>
        <w:t xml:space="preserve"> command </w:t>
      </w:r>
      <w:r w:rsidR="00BF22E4" w:rsidRPr="008B5386">
        <w:rPr>
          <w:rFonts w:ascii="Times New Roman" w:hAnsi="Times New Roman" w:cs="Times New Roman"/>
          <w:sz w:val="24"/>
          <w:szCs w:val="24"/>
        </w:rPr>
        <w:t>line</w:t>
      </w:r>
      <w:r w:rsidR="0011130B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864D61" w:rsidRPr="008B5386">
        <w:rPr>
          <w:rFonts w:ascii="Times New Roman" w:hAnsi="Times New Roman" w:cs="Times New Roman"/>
          <w:sz w:val="24"/>
          <w:szCs w:val="24"/>
        </w:rPr>
        <w:t>trains</w:t>
      </w:r>
      <w:r w:rsidRPr="008B5386">
        <w:rPr>
          <w:rFonts w:ascii="Times New Roman" w:hAnsi="Times New Roman" w:cs="Times New Roman"/>
          <w:sz w:val="24"/>
          <w:szCs w:val="24"/>
        </w:rPr>
        <w:t xml:space="preserve"> a single model with fix</w:t>
      </w:r>
      <w:r w:rsidR="0030779C" w:rsidRPr="008B5386">
        <w:rPr>
          <w:rFonts w:ascii="Times New Roman" w:hAnsi="Times New Roman" w:cs="Times New Roman"/>
          <w:sz w:val="24"/>
          <w:szCs w:val="24"/>
        </w:rPr>
        <w:t>ed</w:t>
      </w:r>
      <w:r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EC626C" w:rsidRPr="008B5386">
        <w:rPr>
          <w:rFonts w:ascii="Times New Roman" w:hAnsi="Times New Roman" w:cs="Times New Roman"/>
          <w:sz w:val="24"/>
          <w:szCs w:val="24"/>
        </w:rPr>
        <w:t xml:space="preserve">training, </w:t>
      </w:r>
      <w:r w:rsidRPr="008B5386">
        <w:rPr>
          <w:rFonts w:ascii="Times New Roman" w:hAnsi="Times New Roman" w:cs="Times New Roman"/>
          <w:sz w:val="24"/>
          <w:szCs w:val="24"/>
        </w:rPr>
        <w:t>validation</w:t>
      </w:r>
      <w:r w:rsidR="00A35DD2" w:rsidRPr="008B5386">
        <w:rPr>
          <w:rFonts w:ascii="Times New Roman" w:hAnsi="Times New Roman" w:cs="Times New Roman"/>
          <w:sz w:val="24"/>
          <w:szCs w:val="24"/>
        </w:rPr>
        <w:t>,</w:t>
      </w:r>
      <w:r w:rsidR="00EC626C" w:rsidRPr="008B5386">
        <w:rPr>
          <w:rFonts w:ascii="Times New Roman" w:hAnsi="Times New Roman" w:cs="Times New Roman"/>
          <w:sz w:val="24"/>
          <w:szCs w:val="24"/>
        </w:rPr>
        <w:t xml:space="preserve"> and independent dataset.</w:t>
      </w:r>
      <w:r w:rsidR="00240130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F5103B" w:rsidRPr="008B5386">
        <w:rPr>
          <w:rFonts w:ascii="Times New Roman" w:hAnsi="Times New Roman" w:cs="Times New Roman"/>
          <w:sz w:val="24"/>
          <w:szCs w:val="24"/>
        </w:rPr>
        <w:t>Here,</w:t>
      </w:r>
      <w:r w:rsidR="00240130" w:rsidRPr="008B5386">
        <w:rPr>
          <w:rFonts w:ascii="Times New Roman" w:hAnsi="Times New Roman" w:cs="Times New Roman"/>
          <w:sz w:val="24"/>
          <w:szCs w:val="24"/>
        </w:rPr>
        <w:t xml:space="preserve"> architecture</w:t>
      </w:r>
      <w:r w:rsidR="00F5103B" w:rsidRPr="008B5386">
        <w:rPr>
          <w:rFonts w:ascii="Times New Roman" w:hAnsi="Times New Roman" w:cs="Times New Roman"/>
          <w:sz w:val="24"/>
          <w:szCs w:val="24"/>
        </w:rPr>
        <w:t xml:space="preserve"> of ANN can be </w:t>
      </w:r>
      <w:r w:rsidR="0068798A" w:rsidRPr="008B5386">
        <w:rPr>
          <w:rFonts w:ascii="Times New Roman" w:hAnsi="Times New Roman" w:cs="Times New Roman"/>
          <w:sz w:val="24"/>
          <w:szCs w:val="24"/>
        </w:rPr>
        <w:t xml:space="preserve">specified using </w:t>
      </w:r>
      <w:r w:rsidR="00983813" w:rsidRPr="008B5386">
        <w:rPr>
          <w:rFonts w:ascii="Abadi Extra Light" w:hAnsi="Abadi Extra Light"/>
          <w:sz w:val="24"/>
          <w:szCs w:val="24"/>
        </w:rPr>
        <w:t>hidden architecture</w:t>
      </w:r>
      <w:r w:rsidR="0068798A" w:rsidRPr="008B5386">
        <w:rPr>
          <w:rFonts w:ascii="Times New Roman" w:hAnsi="Times New Roman" w:cs="Times New Roman"/>
          <w:sz w:val="24"/>
          <w:szCs w:val="24"/>
        </w:rPr>
        <w:t xml:space="preserve"> tag</w:t>
      </w:r>
      <w:r w:rsidR="00D62194" w:rsidRPr="008B5386">
        <w:rPr>
          <w:rFonts w:ascii="Times New Roman" w:hAnsi="Times New Roman" w:cs="Times New Roman"/>
          <w:sz w:val="24"/>
          <w:szCs w:val="24"/>
        </w:rPr>
        <w:t>.</w:t>
      </w:r>
      <w:r w:rsidR="00983813" w:rsidRPr="008B5386">
        <w:rPr>
          <w:rFonts w:ascii="Abadi Extra Light" w:hAnsi="Abadi Extra Light"/>
          <w:sz w:val="24"/>
          <w:szCs w:val="24"/>
        </w:rPr>
        <w:t xml:space="preserve"> weight update </w:t>
      </w:r>
      <w:r w:rsidR="00983813" w:rsidRPr="008B5386">
        <w:rPr>
          <w:rFonts w:ascii="Times New Roman" w:hAnsi="Times New Roman" w:cs="Times New Roman"/>
          <w:sz w:val="24"/>
          <w:szCs w:val="24"/>
        </w:rPr>
        <w:t xml:space="preserve">tag </w:t>
      </w:r>
      <w:r w:rsidR="00152EFE" w:rsidRPr="008B5386">
        <w:rPr>
          <w:rFonts w:ascii="Times New Roman" w:hAnsi="Times New Roman" w:cs="Times New Roman"/>
          <w:sz w:val="24"/>
          <w:szCs w:val="24"/>
        </w:rPr>
        <w:t>set</w:t>
      </w:r>
      <w:r w:rsidR="00A4437C" w:rsidRPr="008B5386">
        <w:rPr>
          <w:rFonts w:ascii="Times New Roman" w:hAnsi="Times New Roman" w:cs="Times New Roman"/>
          <w:sz w:val="24"/>
          <w:szCs w:val="24"/>
        </w:rPr>
        <w:t>s</w:t>
      </w:r>
      <w:r w:rsidR="00152EFE" w:rsidRPr="008B5386">
        <w:rPr>
          <w:rFonts w:ascii="Times New Roman" w:hAnsi="Times New Roman" w:cs="Times New Roman"/>
          <w:sz w:val="24"/>
          <w:szCs w:val="24"/>
        </w:rPr>
        <w:t xml:space="preserve"> learning rate and momentum for the network.</w:t>
      </w:r>
      <w:r w:rsidR="0011130B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E84DD5" w:rsidRPr="008B5386">
        <w:rPr>
          <w:rFonts w:ascii="Times New Roman" w:hAnsi="Times New Roman" w:cs="Times New Roman"/>
          <w:sz w:val="24"/>
          <w:szCs w:val="24"/>
        </w:rPr>
        <w:t>Using -</w:t>
      </w:r>
      <w:r w:rsidR="006015A8" w:rsidRPr="008B5386">
        <w:rPr>
          <w:rFonts w:ascii="Abadi Extra Light" w:hAnsi="Abadi Extra Light"/>
          <w:sz w:val="24"/>
          <w:szCs w:val="24"/>
        </w:rPr>
        <w:t>training, -monitoring,</w:t>
      </w:r>
      <w:r w:rsidR="006015A8" w:rsidRPr="008B5386">
        <w:rPr>
          <w:rFonts w:ascii="Times New Roman" w:hAnsi="Times New Roman" w:cs="Times New Roman"/>
          <w:sz w:val="24"/>
          <w:szCs w:val="24"/>
        </w:rPr>
        <w:t xml:space="preserve"> and</w:t>
      </w:r>
      <w:r w:rsidR="006015A8" w:rsidRPr="008B5386">
        <w:rPr>
          <w:rFonts w:ascii="Abadi Extra Light" w:hAnsi="Abadi Extra Light"/>
          <w:sz w:val="24"/>
          <w:szCs w:val="24"/>
        </w:rPr>
        <w:t xml:space="preserve"> -independent </w:t>
      </w:r>
      <w:r w:rsidR="006015A8" w:rsidRPr="008B5386">
        <w:rPr>
          <w:rFonts w:ascii="Times New Roman" w:hAnsi="Times New Roman" w:cs="Times New Roman"/>
          <w:sz w:val="24"/>
          <w:szCs w:val="24"/>
        </w:rPr>
        <w:t>tag</w:t>
      </w:r>
      <w:r w:rsidR="00E84DD5" w:rsidRPr="008B5386">
        <w:rPr>
          <w:rFonts w:ascii="Times New Roman" w:hAnsi="Times New Roman" w:cs="Times New Roman"/>
          <w:sz w:val="24"/>
          <w:szCs w:val="24"/>
        </w:rPr>
        <w:t>s</w:t>
      </w:r>
      <w:r w:rsidR="00725086" w:rsidRPr="008B5386">
        <w:rPr>
          <w:rFonts w:ascii="Times New Roman" w:hAnsi="Times New Roman" w:cs="Times New Roman"/>
          <w:sz w:val="24"/>
          <w:szCs w:val="24"/>
        </w:rPr>
        <w:t>,</w:t>
      </w:r>
      <w:r w:rsidR="006015A8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000997" w:rsidRPr="008B5386">
        <w:rPr>
          <w:rFonts w:ascii="Times New Roman" w:hAnsi="Times New Roman" w:cs="Times New Roman"/>
          <w:sz w:val="24"/>
          <w:szCs w:val="24"/>
        </w:rPr>
        <w:t xml:space="preserve">training </w:t>
      </w:r>
      <w:r w:rsidR="00041DCE" w:rsidRPr="008B5386">
        <w:rPr>
          <w:rFonts w:ascii="Times New Roman" w:hAnsi="Times New Roman" w:cs="Times New Roman"/>
          <w:sz w:val="24"/>
          <w:szCs w:val="24"/>
        </w:rPr>
        <w:t>data,</w:t>
      </w:r>
      <w:r w:rsidR="00E84DD5" w:rsidRPr="008B5386">
        <w:rPr>
          <w:rFonts w:ascii="Times New Roman" w:hAnsi="Times New Roman" w:cs="Times New Roman"/>
          <w:sz w:val="24"/>
          <w:szCs w:val="24"/>
        </w:rPr>
        <w:t xml:space="preserve"> validation</w:t>
      </w:r>
      <w:r w:rsidR="00041DCE" w:rsidRPr="008B5386">
        <w:rPr>
          <w:rFonts w:ascii="Times New Roman" w:hAnsi="Times New Roman" w:cs="Times New Roman"/>
          <w:sz w:val="24"/>
          <w:szCs w:val="24"/>
        </w:rPr>
        <w:t xml:space="preserve"> data</w:t>
      </w:r>
      <w:r w:rsidR="00E84DD5" w:rsidRPr="008B5386">
        <w:rPr>
          <w:rFonts w:ascii="Times New Roman" w:hAnsi="Times New Roman" w:cs="Times New Roman"/>
          <w:sz w:val="24"/>
          <w:szCs w:val="24"/>
        </w:rPr>
        <w:t>,</w:t>
      </w:r>
      <w:r w:rsidR="00041DCE" w:rsidRPr="008B5386">
        <w:rPr>
          <w:rFonts w:ascii="Times New Roman" w:hAnsi="Times New Roman" w:cs="Times New Roman"/>
          <w:sz w:val="24"/>
          <w:szCs w:val="24"/>
        </w:rPr>
        <w:t xml:space="preserve"> and independent dataset </w:t>
      </w:r>
      <w:r w:rsidR="00E84DD5" w:rsidRPr="008B5386">
        <w:rPr>
          <w:rFonts w:ascii="Times New Roman" w:hAnsi="Times New Roman" w:cs="Times New Roman"/>
          <w:sz w:val="24"/>
          <w:szCs w:val="24"/>
        </w:rPr>
        <w:t>respectively</w:t>
      </w:r>
      <w:r w:rsidR="00725086" w:rsidRPr="008B5386">
        <w:rPr>
          <w:rFonts w:ascii="Times New Roman" w:hAnsi="Times New Roman" w:cs="Times New Roman"/>
          <w:sz w:val="24"/>
          <w:szCs w:val="24"/>
        </w:rPr>
        <w:t xml:space="preserve"> can be passed to model</w:t>
      </w:r>
      <w:r w:rsidR="00E84DD5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041DCE" w:rsidRPr="008B5386">
        <w:rPr>
          <w:rFonts w:ascii="Times New Roman" w:hAnsi="Times New Roman" w:cs="Times New Roman"/>
          <w:sz w:val="24"/>
          <w:szCs w:val="24"/>
        </w:rPr>
        <w:t>to validat</w:t>
      </w:r>
      <w:r w:rsidR="00725086" w:rsidRPr="008B5386">
        <w:rPr>
          <w:rFonts w:ascii="Times New Roman" w:hAnsi="Times New Roman" w:cs="Times New Roman"/>
          <w:sz w:val="24"/>
          <w:szCs w:val="24"/>
        </w:rPr>
        <w:t>e</w:t>
      </w:r>
      <w:r w:rsidR="00041DCE" w:rsidRPr="008B5386">
        <w:rPr>
          <w:rFonts w:ascii="Times New Roman" w:hAnsi="Times New Roman" w:cs="Times New Roman"/>
          <w:sz w:val="24"/>
          <w:szCs w:val="24"/>
        </w:rPr>
        <w:t xml:space="preserve"> model</w:t>
      </w:r>
      <w:r w:rsidR="00A4437C" w:rsidRPr="008B5386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041DCE" w:rsidRPr="008B5386">
        <w:rPr>
          <w:rFonts w:ascii="Abadi Extra Light" w:hAnsi="Abadi Extra Light"/>
          <w:sz w:val="24"/>
          <w:szCs w:val="24"/>
        </w:rPr>
        <w:t>.</w:t>
      </w:r>
      <w:r w:rsidR="004E5811" w:rsidRPr="008B5386">
        <w:rPr>
          <w:rFonts w:ascii="Times New Roman" w:hAnsi="Times New Roman" w:cs="Times New Roman"/>
          <w:sz w:val="24"/>
          <w:szCs w:val="24"/>
        </w:rPr>
        <w:t xml:space="preserve"> For this work,</w:t>
      </w:r>
      <w:r w:rsidR="00D0744A" w:rsidRPr="008B5386">
        <w:rPr>
          <w:rFonts w:ascii="Times New Roman" w:hAnsi="Times New Roman" w:cs="Times New Roman"/>
          <w:sz w:val="24"/>
          <w:szCs w:val="24"/>
        </w:rPr>
        <w:t xml:space="preserve"> we</w:t>
      </w:r>
      <w:r w:rsidR="006C43AF" w:rsidRPr="008B5386">
        <w:rPr>
          <w:rFonts w:ascii="Times New Roman" w:hAnsi="Times New Roman" w:cs="Times New Roman"/>
          <w:sz w:val="24"/>
          <w:szCs w:val="24"/>
        </w:rPr>
        <w:t xml:space="preserve"> adopted</w:t>
      </w:r>
      <w:r w:rsidR="004544C9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477F79" w:rsidRPr="008B5386">
        <w:rPr>
          <w:rFonts w:ascii="Times New Roman" w:hAnsi="Times New Roman" w:cs="Times New Roman"/>
          <w:sz w:val="24"/>
          <w:szCs w:val="24"/>
        </w:rPr>
        <w:t xml:space="preserve">a </w:t>
      </w:r>
      <w:r w:rsidR="004544C9" w:rsidRPr="008B5386">
        <w:rPr>
          <w:rFonts w:ascii="Times New Roman" w:hAnsi="Times New Roman" w:cs="Times New Roman"/>
          <w:sz w:val="24"/>
          <w:szCs w:val="24"/>
        </w:rPr>
        <w:t>25</w:t>
      </w:r>
      <w:r w:rsidR="00A4437C" w:rsidRPr="008B5386">
        <w:rPr>
          <w:rFonts w:ascii="Times New Roman" w:hAnsi="Times New Roman" w:cs="Times New Roman"/>
          <w:sz w:val="24"/>
          <w:szCs w:val="24"/>
        </w:rPr>
        <w:t>-fold</w:t>
      </w:r>
      <w:r w:rsidR="004544C9" w:rsidRPr="008B5386">
        <w:rPr>
          <w:rFonts w:ascii="Times New Roman" w:hAnsi="Times New Roman" w:cs="Times New Roman"/>
          <w:sz w:val="24"/>
          <w:szCs w:val="24"/>
        </w:rPr>
        <w:t xml:space="preserve"> cross validation technique to </w:t>
      </w:r>
      <w:r w:rsidR="004971EF" w:rsidRPr="008B5386">
        <w:rPr>
          <w:rFonts w:ascii="Times New Roman" w:hAnsi="Times New Roman" w:cs="Times New Roman"/>
          <w:sz w:val="24"/>
          <w:szCs w:val="24"/>
        </w:rPr>
        <w:t>remove</w:t>
      </w:r>
      <w:r w:rsidR="004544C9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DC5FCF" w:rsidRPr="008B5386">
        <w:rPr>
          <w:rFonts w:ascii="Times New Roman" w:hAnsi="Times New Roman" w:cs="Times New Roman"/>
          <w:sz w:val="24"/>
          <w:szCs w:val="24"/>
        </w:rPr>
        <w:t xml:space="preserve">any </w:t>
      </w:r>
      <w:r w:rsidR="004544C9" w:rsidRPr="008B5386">
        <w:rPr>
          <w:rFonts w:ascii="Times New Roman" w:hAnsi="Times New Roman" w:cs="Times New Roman"/>
          <w:sz w:val="24"/>
          <w:szCs w:val="24"/>
        </w:rPr>
        <w:t>bias</w:t>
      </w:r>
      <w:r w:rsidR="00990DC7" w:rsidRPr="008B5386">
        <w:rPr>
          <w:rFonts w:ascii="Times New Roman" w:hAnsi="Times New Roman" w:cs="Times New Roman"/>
          <w:sz w:val="24"/>
          <w:szCs w:val="24"/>
        </w:rPr>
        <w:t>ness</w:t>
      </w:r>
      <w:r w:rsidR="004544C9" w:rsidRPr="008B5386">
        <w:rPr>
          <w:rFonts w:ascii="Times New Roman" w:hAnsi="Times New Roman" w:cs="Times New Roman"/>
          <w:sz w:val="24"/>
          <w:szCs w:val="24"/>
        </w:rPr>
        <w:t xml:space="preserve"> and</w:t>
      </w:r>
      <w:r w:rsidR="00990DC7" w:rsidRPr="008B5386">
        <w:rPr>
          <w:rFonts w:ascii="Times New Roman" w:hAnsi="Times New Roman" w:cs="Times New Roman"/>
          <w:sz w:val="24"/>
          <w:szCs w:val="24"/>
        </w:rPr>
        <w:t xml:space="preserve"> have </w:t>
      </w:r>
      <w:r w:rsidR="004544C9" w:rsidRPr="008B5386">
        <w:rPr>
          <w:rFonts w:ascii="Times New Roman" w:hAnsi="Times New Roman" w:cs="Times New Roman"/>
          <w:sz w:val="24"/>
          <w:szCs w:val="24"/>
        </w:rPr>
        <w:t xml:space="preserve">better </w:t>
      </w:r>
      <w:r w:rsidR="00A4437C" w:rsidRPr="008B5386">
        <w:rPr>
          <w:rFonts w:ascii="Times New Roman" w:hAnsi="Times New Roman" w:cs="Times New Roman"/>
          <w:sz w:val="24"/>
          <w:szCs w:val="24"/>
        </w:rPr>
        <w:t>generalizability</w:t>
      </w:r>
      <w:r w:rsidR="00990DC7" w:rsidRPr="008B5386">
        <w:rPr>
          <w:rFonts w:ascii="Times New Roman" w:hAnsi="Times New Roman" w:cs="Times New Roman"/>
          <w:sz w:val="24"/>
          <w:szCs w:val="24"/>
        </w:rPr>
        <w:t xml:space="preserve"> while making the predictions</w:t>
      </w:r>
      <w:r w:rsidR="00192948" w:rsidRPr="008B5386">
        <w:rPr>
          <w:rFonts w:ascii="Times New Roman" w:hAnsi="Times New Roman" w:cs="Times New Roman"/>
          <w:sz w:val="24"/>
          <w:szCs w:val="24"/>
        </w:rPr>
        <w:t>.</w:t>
      </w:r>
      <w:r w:rsidR="004E5811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4544C9" w:rsidRPr="008B5386">
        <w:rPr>
          <w:rFonts w:ascii="Times New Roman" w:hAnsi="Times New Roman" w:cs="Times New Roman"/>
          <w:sz w:val="24"/>
          <w:szCs w:val="24"/>
        </w:rPr>
        <w:t>A</w:t>
      </w:r>
      <w:r w:rsidR="004E5811" w:rsidRPr="008B5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66" w:rsidRPr="008B5386">
        <w:rPr>
          <w:rFonts w:ascii="Times New Roman" w:hAnsi="Times New Roman" w:cs="Times New Roman"/>
          <w:sz w:val="24"/>
          <w:szCs w:val="24"/>
        </w:rPr>
        <w:t>slurm</w:t>
      </w:r>
      <w:proofErr w:type="spellEnd"/>
      <w:r w:rsidR="004E5811" w:rsidRPr="008B5386">
        <w:rPr>
          <w:rFonts w:ascii="Times New Roman" w:hAnsi="Times New Roman" w:cs="Times New Roman"/>
          <w:sz w:val="24"/>
          <w:szCs w:val="24"/>
        </w:rPr>
        <w:t xml:space="preserve"> script</w:t>
      </w:r>
      <w:r w:rsidR="009E4342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D0744A" w:rsidRPr="008B5386">
        <w:rPr>
          <w:rFonts w:ascii="Times New Roman" w:hAnsi="Times New Roman" w:cs="Times New Roman"/>
          <w:i/>
          <w:iCs/>
          <w:sz w:val="24"/>
          <w:szCs w:val="24"/>
        </w:rPr>
        <w:t>(script_ch</w:t>
      </w:r>
      <w:r w:rsidR="00192948" w:rsidRPr="008B5386">
        <w:rPr>
          <w:rFonts w:ascii="Times New Roman" w:hAnsi="Times New Roman" w:cs="Times New Roman"/>
          <w:i/>
          <w:iCs/>
          <w:sz w:val="24"/>
          <w:szCs w:val="24"/>
        </w:rPr>
        <w:t>unk.s</w:t>
      </w:r>
      <w:r w:rsidR="00192948" w:rsidRPr="008B5386">
        <w:rPr>
          <w:rFonts w:ascii="Times New Roman" w:hAnsi="Times New Roman" w:cs="Times New Roman"/>
          <w:sz w:val="24"/>
          <w:szCs w:val="24"/>
        </w:rPr>
        <w:t>h)</w:t>
      </w:r>
      <w:r w:rsidR="004E5811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3635B4" w:rsidRPr="008B5386">
        <w:rPr>
          <w:rFonts w:ascii="Times New Roman" w:hAnsi="Times New Roman" w:cs="Times New Roman"/>
          <w:sz w:val="24"/>
          <w:szCs w:val="24"/>
        </w:rPr>
        <w:t>assist</w:t>
      </w:r>
      <w:r w:rsidR="00A4437C" w:rsidRPr="008B5386">
        <w:rPr>
          <w:rFonts w:ascii="Times New Roman" w:hAnsi="Times New Roman" w:cs="Times New Roman"/>
          <w:sz w:val="24"/>
          <w:szCs w:val="24"/>
        </w:rPr>
        <w:t>ed</w:t>
      </w:r>
      <w:r w:rsidR="003635B4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692AA3" w:rsidRPr="008B5386">
        <w:rPr>
          <w:rFonts w:ascii="Times New Roman" w:hAnsi="Times New Roman" w:cs="Times New Roman"/>
          <w:sz w:val="24"/>
          <w:szCs w:val="24"/>
        </w:rPr>
        <w:t>in validation by</w:t>
      </w:r>
      <w:r w:rsidR="004E5811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586C24" w:rsidRPr="008B5386">
        <w:rPr>
          <w:rFonts w:ascii="Times New Roman" w:hAnsi="Times New Roman" w:cs="Times New Roman"/>
          <w:sz w:val="24"/>
          <w:szCs w:val="24"/>
        </w:rPr>
        <w:t>divid</w:t>
      </w:r>
      <w:r w:rsidR="003635B4" w:rsidRPr="008B5386">
        <w:rPr>
          <w:rFonts w:ascii="Times New Roman" w:hAnsi="Times New Roman" w:cs="Times New Roman"/>
          <w:sz w:val="24"/>
          <w:szCs w:val="24"/>
        </w:rPr>
        <w:t>ing the</w:t>
      </w:r>
      <w:r w:rsidR="00586C24" w:rsidRPr="008B5386">
        <w:rPr>
          <w:rFonts w:ascii="Times New Roman" w:hAnsi="Times New Roman" w:cs="Times New Roman"/>
          <w:sz w:val="24"/>
          <w:szCs w:val="24"/>
        </w:rPr>
        <w:t xml:space="preserve"> data</w:t>
      </w:r>
      <w:r w:rsidR="003635B4" w:rsidRPr="008B5386">
        <w:rPr>
          <w:rFonts w:ascii="Times New Roman" w:hAnsi="Times New Roman" w:cs="Times New Roman"/>
          <w:sz w:val="24"/>
          <w:szCs w:val="24"/>
        </w:rPr>
        <w:t>set</w:t>
      </w:r>
      <w:r w:rsidR="00586C24" w:rsidRPr="008B5386">
        <w:rPr>
          <w:rFonts w:ascii="Times New Roman" w:hAnsi="Times New Roman" w:cs="Times New Roman"/>
          <w:sz w:val="24"/>
          <w:szCs w:val="24"/>
        </w:rPr>
        <w:t xml:space="preserve"> into 25 subse</w:t>
      </w:r>
      <w:r w:rsidR="003635B4" w:rsidRPr="008B5386">
        <w:rPr>
          <w:rFonts w:ascii="Times New Roman" w:hAnsi="Times New Roman" w:cs="Times New Roman"/>
          <w:sz w:val="24"/>
          <w:szCs w:val="24"/>
        </w:rPr>
        <w:t>t</w:t>
      </w:r>
      <w:r w:rsidR="00692AA3" w:rsidRPr="008B5386">
        <w:rPr>
          <w:rFonts w:ascii="Times New Roman" w:hAnsi="Times New Roman" w:cs="Times New Roman"/>
          <w:sz w:val="24"/>
          <w:szCs w:val="24"/>
        </w:rPr>
        <w:t>s</w:t>
      </w:r>
      <w:r w:rsidR="00586C24" w:rsidRPr="008B5386">
        <w:rPr>
          <w:rFonts w:ascii="Times New Roman" w:hAnsi="Times New Roman" w:cs="Times New Roman"/>
          <w:sz w:val="24"/>
          <w:szCs w:val="24"/>
        </w:rPr>
        <w:t>.</w:t>
      </w:r>
      <w:r w:rsidR="00924666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C02D1D" w:rsidRPr="008B5386">
        <w:rPr>
          <w:rFonts w:ascii="Times New Roman" w:hAnsi="Times New Roman" w:cs="Times New Roman"/>
          <w:sz w:val="24"/>
          <w:szCs w:val="24"/>
        </w:rPr>
        <w:t>This script</w:t>
      </w:r>
      <w:r w:rsidR="00354EC7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91387F" w:rsidRPr="008B5386">
        <w:rPr>
          <w:rFonts w:ascii="Times New Roman" w:hAnsi="Times New Roman" w:cs="Times New Roman"/>
          <w:sz w:val="24"/>
          <w:szCs w:val="24"/>
        </w:rPr>
        <w:t>requires</w:t>
      </w:r>
      <w:r w:rsidR="00354EC7" w:rsidRPr="008B5386">
        <w:rPr>
          <w:rFonts w:ascii="Times New Roman" w:hAnsi="Times New Roman" w:cs="Times New Roman"/>
          <w:sz w:val="24"/>
          <w:szCs w:val="24"/>
        </w:rPr>
        <w:t xml:space="preserve"> 25 threads </w:t>
      </w:r>
      <w:r w:rsidR="00C02D1D" w:rsidRPr="008B5386">
        <w:rPr>
          <w:rFonts w:ascii="Times New Roman" w:hAnsi="Times New Roman" w:cs="Times New Roman"/>
          <w:sz w:val="24"/>
          <w:szCs w:val="24"/>
        </w:rPr>
        <w:t>that run</w:t>
      </w:r>
      <w:r w:rsidR="00A4437C" w:rsidRPr="008B5386">
        <w:rPr>
          <w:rFonts w:ascii="Times New Roman" w:hAnsi="Times New Roman" w:cs="Times New Roman"/>
          <w:sz w:val="24"/>
          <w:szCs w:val="24"/>
        </w:rPr>
        <w:t xml:space="preserve"> the calculation</w:t>
      </w:r>
      <w:r w:rsidR="0091387F" w:rsidRPr="008B5386">
        <w:rPr>
          <w:rFonts w:ascii="Times New Roman" w:hAnsi="Times New Roman" w:cs="Times New Roman"/>
          <w:sz w:val="24"/>
          <w:szCs w:val="24"/>
        </w:rPr>
        <w:t xml:space="preserve"> on</w:t>
      </w:r>
      <w:r w:rsidR="003D1987" w:rsidRPr="008B5386">
        <w:rPr>
          <w:rFonts w:ascii="Times New Roman" w:hAnsi="Times New Roman" w:cs="Times New Roman"/>
          <w:sz w:val="24"/>
          <w:szCs w:val="24"/>
        </w:rPr>
        <w:t xml:space="preserve"> 25 </w:t>
      </w:r>
      <w:r w:rsidR="0091387F" w:rsidRPr="008B5386">
        <w:rPr>
          <w:rFonts w:ascii="Times New Roman" w:hAnsi="Times New Roman" w:cs="Times New Roman"/>
          <w:sz w:val="24"/>
          <w:szCs w:val="24"/>
        </w:rPr>
        <w:t xml:space="preserve">different </w:t>
      </w:r>
      <w:r w:rsidR="003D1987" w:rsidRPr="008B5386"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13382B" w:rsidRPr="008B5386">
        <w:rPr>
          <w:rFonts w:ascii="Times New Roman" w:hAnsi="Times New Roman" w:cs="Times New Roman"/>
          <w:sz w:val="24"/>
          <w:szCs w:val="24"/>
        </w:rPr>
        <w:t>subsets</w:t>
      </w:r>
      <w:r w:rsidR="003D1987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C02D1D" w:rsidRPr="008B5386">
        <w:rPr>
          <w:rFonts w:ascii="Times New Roman" w:hAnsi="Times New Roman" w:cs="Times New Roman"/>
          <w:sz w:val="24"/>
          <w:szCs w:val="24"/>
        </w:rPr>
        <w:t>simultaneously.</w:t>
      </w:r>
      <w:r w:rsidR="00C048A7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1C5135" w:rsidRPr="008B5386">
        <w:rPr>
          <w:rFonts w:ascii="Times New Roman" w:hAnsi="Times New Roman" w:cs="Times New Roman"/>
          <w:sz w:val="24"/>
          <w:szCs w:val="24"/>
        </w:rPr>
        <w:t xml:space="preserve">Each thread </w:t>
      </w:r>
      <w:r w:rsidR="001C5135" w:rsidRPr="008B5386">
        <w:rPr>
          <w:rFonts w:ascii="Times New Roman" w:hAnsi="Times New Roman" w:cs="Times New Roman"/>
          <w:sz w:val="24"/>
          <w:szCs w:val="24"/>
        </w:rPr>
        <w:lastRenderedPageBreak/>
        <w:t xml:space="preserve">runs over 25 validation </w:t>
      </w:r>
      <w:r w:rsidR="00C048A7" w:rsidRPr="008B5386">
        <w:rPr>
          <w:rFonts w:ascii="Times New Roman" w:hAnsi="Times New Roman" w:cs="Times New Roman"/>
          <w:sz w:val="24"/>
          <w:szCs w:val="24"/>
        </w:rPr>
        <w:t>datasets to predict a single independent dataset.</w:t>
      </w:r>
      <w:r w:rsidR="00567B3B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3635B4" w:rsidRPr="008B5386">
        <w:rPr>
          <w:rFonts w:ascii="Times New Roman" w:hAnsi="Times New Roman" w:cs="Times New Roman"/>
          <w:sz w:val="24"/>
          <w:szCs w:val="24"/>
        </w:rPr>
        <w:t xml:space="preserve">The </w:t>
      </w:r>
      <w:r w:rsidR="00192948" w:rsidRPr="008B5386">
        <w:rPr>
          <w:rFonts w:ascii="Times New Roman" w:hAnsi="Times New Roman" w:cs="Times New Roman"/>
          <w:sz w:val="24"/>
          <w:szCs w:val="24"/>
        </w:rPr>
        <w:t>BCL</w:t>
      </w:r>
      <w:r w:rsidR="00567B3B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3635B4" w:rsidRPr="008B5386">
        <w:rPr>
          <w:rFonts w:ascii="Times New Roman" w:hAnsi="Times New Roman" w:cs="Times New Roman"/>
          <w:sz w:val="24"/>
          <w:szCs w:val="24"/>
        </w:rPr>
        <w:t>comman</w:t>
      </w:r>
      <w:r w:rsidR="00697B23" w:rsidRPr="008B5386">
        <w:rPr>
          <w:rFonts w:ascii="Times New Roman" w:hAnsi="Times New Roman" w:cs="Times New Roman"/>
          <w:sz w:val="24"/>
          <w:szCs w:val="24"/>
        </w:rPr>
        <w:t xml:space="preserve">d </w:t>
      </w:r>
      <w:r w:rsidR="00567B3B" w:rsidRPr="008B5386">
        <w:rPr>
          <w:rFonts w:ascii="Times New Roman" w:hAnsi="Times New Roman" w:cs="Times New Roman"/>
          <w:sz w:val="24"/>
          <w:szCs w:val="24"/>
        </w:rPr>
        <w:t xml:space="preserve">line </w:t>
      </w:r>
      <w:r w:rsidR="00697B23" w:rsidRPr="008B5386">
        <w:rPr>
          <w:rFonts w:ascii="Times New Roman" w:hAnsi="Times New Roman" w:cs="Times New Roman"/>
          <w:sz w:val="24"/>
          <w:szCs w:val="24"/>
        </w:rPr>
        <w:t>below divides the</w:t>
      </w:r>
      <w:r w:rsidR="00567B3B" w:rsidRPr="008B5386">
        <w:rPr>
          <w:rFonts w:ascii="Times New Roman" w:hAnsi="Times New Roman" w:cs="Times New Roman"/>
          <w:sz w:val="24"/>
          <w:szCs w:val="24"/>
        </w:rPr>
        <w:t xml:space="preserve"> dataset </w:t>
      </w:r>
      <w:r w:rsidR="00192948" w:rsidRPr="008B5386">
        <w:rPr>
          <w:rFonts w:ascii="Times New Roman" w:hAnsi="Times New Roman" w:cs="Times New Roman"/>
          <w:sz w:val="24"/>
          <w:szCs w:val="24"/>
        </w:rPr>
        <w:t xml:space="preserve">into 25 </w:t>
      </w:r>
      <w:r w:rsidR="00692AA3" w:rsidRPr="008B5386">
        <w:rPr>
          <w:rFonts w:ascii="Times New Roman" w:hAnsi="Times New Roman" w:cs="Times New Roman"/>
          <w:sz w:val="24"/>
          <w:szCs w:val="24"/>
        </w:rPr>
        <w:t>subsets</w:t>
      </w:r>
      <w:r w:rsidR="00192948" w:rsidRPr="008B5386">
        <w:rPr>
          <w:rFonts w:ascii="Times New Roman" w:hAnsi="Times New Roman" w:cs="Times New Roman"/>
          <w:sz w:val="24"/>
          <w:szCs w:val="24"/>
        </w:rPr>
        <w:t xml:space="preserve"> where</w:t>
      </w:r>
      <w:r w:rsidR="005E1F48" w:rsidRPr="008B5386">
        <w:rPr>
          <w:rFonts w:ascii="Times New Roman" w:hAnsi="Times New Roman" w:cs="Times New Roman"/>
          <w:sz w:val="24"/>
          <w:szCs w:val="24"/>
        </w:rPr>
        <w:t>in</w:t>
      </w:r>
      <w:r w:rsidR="00192948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692AA3" w:rsidRPr="008B5386">
        <w:rPr>
          <w:rFonts w:ascii="Times New Roman" w:hAnsi="Times New Roman" w:cs="Times New Roman"/>
          <w:sz w:val="24"/>
          <w:szCs w:val="24"/>
        </w:rPr>
        <w:t>one</w:t>
      </w:r>
      <w:r w:rsidR="00192948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692AA3" w:rsidRPr="008B5386">
        <w:rPr>
          <w:rFonts w:ascii="Times New Roman" w:hAnsi="Times New Roman" w:cs="Times New Roman"/>
          <w:sz w:val="24"/>
          <w:szCs w:val="24"/>
        </w:rPr>
        <w:t>subset</w:t>
      </w:r>
      <w:r w:rsidR="00192948" w:rsidRPr="008B5386">
        <w:rPr>
          <w:rFonts w:ascii="Times New Roman" w:hAnsi="Times New Roman" w:cs="Times New Roman"/>
          <w:sz w:val="24"/>
          <w:szCs w:val="24"/>
        </w:rPr>
        <w:t xml:space="preserve"> was used as monitoring</w:t>
      </w:r>
      <w:r w:rsidR="0003158A" w:rsidRPr="008B5386">
        <w:rPr>
          <w:rFonts w:ascii="Times New Roman" w:hAnsi="Times New Roman" w:cs="Times New Roman"/>
          <w:sz w:val="24"/>
          <w:szCs w:val="24"/>
        </w:rPr>
        <w:t xml:space="preserve">, </w:t>
      </w:r>
      <w:r w:rsidR="00692AA3" w:rsidRPr="008B5386">
        <w:rPr>
          <w:rFonts w:ascii="Times New Roman" w:hAnsi="Times New Roman" w:cs="Times New Roman"/>
          <w:sz w:val="24"/>
          <w:szCs w:val="24"/>
        </w:rPr>
        <w:t>one subset</w:t>
      </w:r>
      <w:r w:rsidR="00192948" w:rsidRPr="008B5386">
        <w:rPr>
          <w:rFonts w:ascii="Times New Roman" w:hAnsi="Times New Roman" w:cs="Times New Roman"/>
          <w:sz w:val="24"/>
          <w:szCs w:val="24"/>
        </w:rPr>
        <w:t xml:space="preserve"> for independent </w:t>
      </w:r>
      <w:r w:rsidR="00A4437C" w:rsidRPr="008B5386">
        <w:rPr>
          <w:rFonts w:ascii="Times New Roman" w:hAnsi="Times New Roman" w:cs="Times New Roman"/>
          <w:sz w:val="24"/>
          <w:szCs w:val="24"/>
        </w:rPr>
        <w:t>testing</w:t>
      </w:r>
      <w:r w:rsidR="00326E96" w:rsidRPr="008B5386">
        <w:rPr>
          <w:rFonts w:ascii="Times New Roman" w:hAnsi="Times New Roman" w:cs="Times New Roman"/>
          <w:sz w:val="24"/>
          <w:szCs w:val="24"/>
        </w:rPr>
        <w:t>,</w:t>
      </w:r>
      <w:r w:rsidR="00A4437C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192948" w:rsidRPr="008B5386">
        <w:rPr>
          <w:rFonts w:ascii="Times New Roman" w:hAnsi="Times New Roman" w:cs="Times New Roman"/>
          <w:sz w:val="24"/>
          <w:szCs w:val="24"/>
        </w:rPr>
        <w:t>and rest for training.</w:t>
      </w:r>
    </w:p>
    <w:p w14:paraId="1FECE7F1" w14:textId="7FCF3402" w:rsidR="008F1FDB" w:rsidRPr="008B5386" w:rsidRDefault="003635B4" w:rsidP="00EA0E02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Subset(filename=</w:t>
      </w:r>
      <w:r w:rsidR="002C485A" w:rsidRPr="008B5386">
        <w:rPr>
          <w:rFonts w:ascii="Abadi Extra Light" w:hAnsi="Abadi Extra Light" w:cs="Times New Roman"/>
          <w:sz w:val="24"/>
          <w:szCs w:val="24"/>
        </w:rPr>
        <w:t>&lt;</w:t>
      </w:r>
      <w:proofErr w:type="spellStart"/>
      <w:r w:rsidR="003440D3" w:rsidRPr="008B5386">
        <w:rPr>
          <w:rFonts w:ascii="Abadi Extra Light" w:hAnsi="Abadi Extra Light"/>
          <w:sz w:val="24"/>
          <w:szCs w:val="24"/>
        </w:rPr>
        <w:t>output_bin_file_for_model.bin</w:t>
      </w:r>
      <w:proofErr w:type="spellEnd"/>
      <w:r w:rsidR="002C485A" w:rsidRPr="008B5386">
        <w:rPr>
          <w:rFonts w:ascii="Abadi Extra Light" w:hAnsi="Abadi Extra Light" w:cs="Times New Roman"/>
          <w:sz w:val="24"/>
          <w:szCs w:val="24"/>
        </w:rPr>
        <w:t>&gt;</w:t>
      </w:r>
      <w:r w:rsidRPr="008B5386">
        <w:rPr>
          <w:rFonts w:ascii="Abadi Extra Light" w:hAnsi="Abadi Extra Light" w:cs="Times New Roman"/>
          <w:sz w:val="24"/>
          <w:szCs w:val="24"/>
        </w:rPr>
        <w:t>,</w:t>
      </w:r>
      <w:r w:rsidR="00F51EAF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number chunks=</w:t>
      </w:r>
      <w:r w:rsidR="002C485A" w:rsidRPr="008B5386">
        <w:rPr>
          <w:rFonts w:ascii="Abadi Extra Light" w:hAnsi="Abadi Extra Light" w:cs="Times New Roman"/>
          <w:sz w:val="24"/>
          <w:szCs w:val="24"/>
        </w:rPr>
        <w:t xml:space="preserve">&lt;Number of </w:t>
      </w:r>
      <w:r w:rsidR="00E44EB1" w:rsidRPr="008B5386">
        <w:rPr>
          <w:rFonts w:ascii="Abadi Extra Light" w:hAnsi="Abadi Extra Light" w:cs="Times New Roman"/>
          <w:sz w:val="24"/>
          <w:szCs w:val="24"/>
        </w:rPr>
        <w:t>subsets&gt;</w:t>
      </w:r>
      <w:r w:rsidRPr="008B5386">
        <w:rPr>
          <w:rFonts w:ascii="Abadi Extra Light" w:hAnsi="Abadi Extra Light" w:cs="Times New Roman"/>
          <w:sz w:val="24"/>
          <w:szCs w:val="24"/>
        </w:rPr>
        <w:t>,</w:t>
      </w:r>
      <w:r w:rsidR="00F51EAF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chunks=</w:t>
      </w:r>
      <w:r w:rsidR="00E44EB1" w:rsidRPr="008B5386">
        <w:rPr>
          <w:rFonts w:ascii="Abadi Extra Light" w:hAnsi="Abadi Extra Light" w:cs="Times New Roman"/>
          <w:sz w:val="24"/>
          <w:szCs w:val="24"/>
        </w:rPr>
        <w:t>&lt;Specify the subsets to use&gt;</w:t>
      </w:r>
      <w:r w:rsidRPr="008B5386">
        <w:rPr>
          <w:rFonts w:ascii="Abadi Extra Light" w:hAnsi="Abadi Extra Light" w:cs="Times New Roman"/>
          <w:sz w:val="24"/>
          <w:szCs w:val="24"/>
        </w:rPr>
        <w:t>)</w:t>
      </w:r>
      <w:r w:rsidR="001679B1" w:rsidRPr="008B5386">
        <w:rPr>
          <w:rFonts w:ascii="Abadi Extra Light" w:hAnsi="Abadi Extra Light" w:cs="Times New Roman"/>
          <w:sz w:val="24"/>
          <w:szCs w:val="24"/>
        </w:rPr>
        <w:t xml:space="preserve"> </w:t>
      </w:r>
    </w:p>
    <w:p w14:paraId="27493234" w14:textId="67FF1E92" w:rsidR="00FA4E05" w:rsidRPr="008B5386" w:rsidRDefault="001F7E4E" w:rsidP="004B7804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5"/>
      <w:r w:rsidRPr="008B5386">
        <w:rPr>
          <w:rFonts w:ascii="Times New Roman" w:hAnsi="Times New Roman" w:cs="Times New Roman"/>
          <w:sz w:val="24"/>
          <w:szCs w:val="24"/>
        </w:rPr>
        <w:t xml:space="preserve">We can alter </w:t>
      </w:r>
      <w:r w:rsidRPr="008B5386">
        <w:rPr>
          <w:rFonts w:ascii="Abadi Extra Light" w:hAnsi="Abadi Extra Light" w:cs="Times New Roman"/>
          <w:sz w:val="24"/>
          <w:szCs w:val="24"/>
        </w:rPr>
        <w:t>chunks</w:t>
      </w:r>
      <w:r w:rsidRPr="008B5386">
        <w:rPr>
          <w:rFonts w:ascii="Times New Roman" w:hAnsi="Times New Roman" w:cs="Times New Roman"/>
          <w:sz w:val="24"/>
          <w:szCs w:val="24"/>
        </w:rPr>
        <w:t xml:space="preserve"> in </w:t>
      </w:r>
      <w:r w:rsidR="00B67FBF" w:rsidRPr="008B5386">
        <w:rPr>
          <w:rFonts w:ascii="Times New Roman" w:hAnsi="Times New Roman" w:cs="Times New Roman"/>
          <w:sz w:val="24"/>
          <w:szCs w:val="24"/>
        </w:rPr>
        <w:t xml:space="preserve">above </w:t>
      </w:r>
      <w:r w:rsidR="00993F16" w:rsidRPr="008B5386">
        <w:rPr>
          <w:rFonts w:ascii="Times New Roman" w:hAnsi="Times New Roman" w:cs="Times New Roman"/>
          <w:sz w:val="24"/>
          <w:szCs w:val="24"/>
        </w:rPr>
        <w:t>BCL</w:t>
      </w:r>
      <w:r w:rsidR="00B67FBF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Pr="008B5386">
        <w:rPr>
          <w:rFonts w:ascii="Times New Roman" w:hAnsi="Times New Roman" w:cs="Times New Roman"/>
          <w:sz w:val="24"/>
          <w:szCs w:val="24"/>
        </w:rPr>
        <w:t xml:space="preserve">command </w:t>
      </w:r>
      <w:r w:rsidR="008F3DCE" w:rsidRPr="008B5386">
        <w:rPr>
          <w:rFonts w:ascii="Times New Roman" w:hAnsi="Times New Roman" w:cs="Times New Roman"/>
          <w:sz w:val="24"/>
          <w:szCs w:val="24"/>
        </w:rPr>
        <w:t>to speci</w:t>
      </w:r>
      <w:r w:rsidR="007F54FD" w:rsidRPr="008B5386">
        <w:rPr>
          <w:rFonts w:ascii="Times New Roman" w:hAnsi="Times New Roman" w:cs="Times New Roman"/>
          <w:sz w:val="24"/>
          <w:szCs w:val="24"/>
        </w:rPr>
        <w:t>fy</w:t>
      </w:r>
      <w:r w:rsidR="008F3DCE" w:rsidRPr="008B5386">
        <w:rPr>
          <w:rFonts w:ascii="Times New Roman" w:hAnsi="Times New Roman" w:cs="Times New Roman"/>
          <w:sz w:val="24"/>
          <w:szCs w:val="24"/>
        </w:rPr>
        <w:t xml:space="preserve"> subsets</w:t>
      </w:r>
      <w:r w:rsidR="004D39AE" w:rsidRPr="008B5386">
        <w:rPr>
          <w:rFonts w:ascii="Times New Roman" w:hAnsi="Times New Roman" w:cs="Times New Roman"/>
          <w:sz w:val="24"/>
          <w:szCs w:val="24"/>
        </w:rPr>
        <w:t xml:space="preserve"> to</w:t>
      </w:r>
      <w:r w:rsidR="007F54FD" w:rsidRPr="008B5386">
        <w:rPr>
          <w:rFonts w:ascii="Times New Roman" w:hAnsi="Times New Roman" w:cs="Times New Roman"/>
          <w:sz w:val="24"/>
          <w:szCs w:val="24"/>
        </w:rPr>
        <w:t xml:space="preserve"> use for</w:t>
      </w:r>
      <w:r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-training</w:t>
      </w:r>
      <w:r w:rsidRPr="008B5386">
        <w:rPr>
          <w:rFonts w:ascii="Times New Roman" w:hAnsi="Times New Roman" w:cs="Times New Roman"/>
          <w:sz w:val="24"/>
          <w:szCs w:val="24"/>
        </w:rPr>
        <w:t xml:space="preserve"> , </w:t>
      </w:r>
      <w:r w:rsidRPr="008B5386">
        <w:rPr>
          <w:rFonts w:ascii="Abadi Extra Light" w:hAnsi="Abadi Extra Light" w:cs="Times New Roman"/>
          <w:sz w:val="24"/>
          <w:szCs w:val="24"/>
        </w:rPr>
        <w:t>-monitoring</w:t>
      </w:r>
      <w:r w:rsidRPr="008B5386">
        <w:rPr>
          <w:rFonts w:ascii="Times New Roman" w:hAnsi="Times New Roman" w:cs="Times New Roman"/>
          <w:sz w:val="24"/>
          <w:szCs w:val="24"/>
        </w:rPr>
        <w:t xml:space="preserve"> , and </w:t>
      </w:r>
      <w:r w:rsidR="007D7CD7" w:rsidRPr="008B5386">
        <w:rPr>
          <w:rFonts w:ascii="Abadi Extra Light" w:hAnsi="Abadi Extra Light" w:cs="Times New Roman"/>
          <w:sz w:val="24"/>
          <w:szCs w:val="24"/>
        </w:rPr>
        <w:t>-</w:t>
      </w:r>
      <w:r w:rsidRPr="008B5386">
        <w:rPr>
          <w:rFonts w:ascii="Abadi Extra Light" w:hAnsi="Abadi Extra Light" w:cs="Times New Roman"/>
          <w:sz w:val="24"/>
          <w:szCs w:val="24"/>
        </w:rPr>
        <w:t xml:space="preserve">independent </w:t>
      </w:r>
      <w:r w:rsidRPr="008B5386">
        <w:rPr>
          <w:rFonts w:ascii="Times New Roman" w:hAnsi="Times New Roman" w:cs="Times New Roman"/>
          <w:sz w:val="24"/>
          <w:szCs w:val="24"/>
        </w:rPr>
        <w:t xml:space="preserve">flags in training </w:t>
      </w:r>
      <w:r w:rsidR="002622A8" w:rsidRPr="008B5386">
        <w:rPr>
          <w:rFonts w:ascii="Times New Roman" w:hAnsi="Times New Roman" w:cs="Times New Roman"/>
          <w:sz w:val="24"/>
          <w:szCs w:val="24"/>
        </w:rPr>
        <w:t xml:space="preserve">BCL </w:t>
      </w:r>
      <w:r w:rsidRPr="008B5386">
        <w:rPr>
          <w:rFonts w:ascii="Times New Roman" w:hAnsi="Times New Roman" w:cs="Times New Roman"/>
          <w:sz w:val="24"/>
          <w:szCs w:val="24"/>
        </w:rPr>
        <w:t>command line</w:t>
      </w:r>
      <w:r w:rsidR="00B67FBF" w:rsidRPr="008B5386">
        <w:rPr>
          <w:rFonts w:ascii="Times New Roman" w:hAnsi="Times New Roman" w:cs="Times New Roman"/>
          <w:sz w:val="24"/>
          <w:szCs w:val="24"/>
        </w:rPr>
        <w:t>.</w:t>
      </w:r>
      <w:r w:rsidR="00C3129D" w:rsidRPr="008B5386">
        <w:rPr>
          <w:rFonts w:ascii="Times New Roman" w:hAnsi="Times New Roman" w:cs="Times New Roman"/>
          <w:sz w:val="24"/>
          <w:szCs w:val="24"/>
        </w:rPr>
        <w:t xml:space="preserve"> </w:t>
      </w:r>
      <w:commentRangeEnd w:id="5"/>
      <w:r w:rsidR="00326E96" w:rsidRPr="008B5386">
        <w:rPr>
          <w:rStyle w:val="CommentReference"/>
          <w:sz w:val="24"/>
          <w:szCs w:val="24"/>
        </w:rPr>
        <w:commentReference w:id="5"/>
      </w:r>
      <w:r w:rsidR="00C3129D" w:rsidRPr="008B5386">
        <w:rPr>
          <w:rFonts w:ascii="Times New Roman" w:hAnsi="Times New Roman" w:cs="Times New Roman"/>
          <w:sz w:val="24"/>
          <w:szCs w:val="24"/>
        </w:rPr>
        <w:t xml:space="preserve">The for loop and if/else conditionals were used in bash </w:t>
      </w:r>
      <w:r w:rsidR="00C3129D" w:rsidRPr="008B5386">
        <w:rPr>
          <w:rFonts w:ascii="Times New Roman" w:hAnsi="Times New Roman" w:cs="Times New Roman"/>
          <w:i/>
          <w:iCs/>
          <w:sz w:val="24"/>
          <w:szCs w:val="24"/>
        </w:rPr>
        <w:t>Script_chunk.sh</w:t>
      </w:r>
      <w:r w:rsidR="00C3129D" w:rsidRPr="008B5386">
        <w:rPr>
          <w:rFonts w:ascii="Times New Roman" w:hAnsi="Times New Roman" w:cs="Times New Roman"/>
          <w:sz w:val="24"/>
          <w:szCs w:val="24"/>
        </w:rPr>
        <w:t xml:space="preserve"> to var</w:t>
      </w:r>
      <w:r w:rsidR="00B83EFF" w:rsidRPr="008B5386">
        <w:rPr>
          <w:rFonts w:ascii="Times New Roman" w:hAnsi="Times New Roman" w:cs="Times New Roman"/>
          <w:sz w:val="24"/>
          <w:szCs w:val="24"/>
        </w:rPr>
        <w:t>y the</w:t>
      </w:r>
      <w:r w:rsidR="00C3129D" w:rsidRPr="008B5386">
        <w:rPr>
          <w:rFonts w:ascii="Times New Roman" w:hAnsi="Times New Roman" w:cs="Times New Roman"/>
          <w:sz w:val="24"/>
          <w:szCs w:val="24"/>
        </w:rPr>
        <w:t xml:space="preserve"> number of </w:t>
      </w:r>
      <w:r w:rsidR="00B83EFF" w:rsidRPr="008B5386">
        <w:rPr>
          <w:rFonts w:ascii="Times New Roman" w:hAnsi="Times New Roman" w:cs="Times New Roman"/>
          <w:sz w:val="24"/>
          <w:szCs w:val="24"/>
        </w:rPr>
        <w:t>subsets</w:t>
      </w:r>
      <w:r w:rsidR="00C3129D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4B7804" w:rsidRPr="008B5386">
        <w:rPr>
          <w:rFonts w:ascii="Times New Roman" w:hAnsi="Times New Roman" w:cs="Times New Roman"/>
          <w:sz w:val="24"/>
          <w:szCs w:val="24"/>
        </w:rPr>
        <w:t>for monitoring and validation</w:t>
      </w:r>
      <w:r w:rsidR="004B4DFF" w:rsidRPr="008B5386">
        <w:rPr>
          <w:rFonts w:ascii="Times New Roman" w:hAnsi="Times New Roman" w:cs="Times New Roman"/>
          <w:sz w:val="24"/>
          <w:szCs w:val="24"/>
        </w:rPr>
        <w:t>.</w:t>
      </w:r>
    </w:p>
    <w:p w14:paraId="2E12DF45" w14:textId="5C2F6935" w:rsidR="00FA4E05" w:rsidRPr="008B5386" w:rsidRDefault="00131880" w:rsidP="00EA0E02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---------------------------------------------------------</w:t>
      </w:r>
      <w:r w:rsidR="00FA4E05" w:rsidRPr="008B5386">
        <w:rPr>
          <w:rFonts w:ascii="Abadi Extra Light" w:hAnsi="Abadi Extra Light" w:cs="Times New Roman"/>
          <w:sz w:val="24"/>
          <w:szCs w:val="24"/>
        </w:rPr>
        <w:t>Script_chunk.sh</w:t>
      </w:r>
      <w:r w:rsidRPr="008B5386">
        <w:rPr>
          <w:rFonts w:ascii="Abadi Extra Light" w:hAnsi="Abadi Extra Light" w:cs="Times New Roman"/>
          <w:sz w:val="24"/>
          <w:szCs w:val="24"/>
        </w:rPr>
        <w:t>------------------------------------------------------------</w:t>
      </w:r>
    </w:p>
    <w:p w14:paraId="01DCFD24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#!/bin/bash</w:t>
      </w:r>
    </w:p>
    <w:p w14:paraId="15E80959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#SBATCH --nodes=1</w:t>
      </w:r>
    </w:p>
    <w:p w14:paraId="01BB68D0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#SBATCH --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ntasks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=1</w:t>
      </w:r>
    </w:p>
    <w:p w14:paraId="0DB0B700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#SBATCH --mem-per-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cpu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=2G</w:t>
      </w:r>
    </w:p>
    <w:p w14:paraId="4F6940C3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#SBATCH --time=0:50:00</w:t>
      </w:r>
    </w:p>
    <w:p w14:paraId="13E64771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#SBATCH --array=0-24</w:t>
      </w:r>
    </w:p>
    <w:p w14:paraId="7945E1E3" w14:textId="4115C2B0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#SBATCH --</w:t>
      </w:r>
      <w:proofErr w:type="gramStart"/>
      <w:r w:rsidRPr="008B5386">
        <w:rPr>
          <w:rFonts w:ascii="Abadi Extra Light" w:hAnsi="Abadi Extra Light" w:cs="Times New Roman"/>
          <w:sz w:val="24"/>
          <w:szCs w:val="24"/>
        </w:rPr>
        <w:t>job-name</w:t>
      </w:r>
      <w:proofErr w:type="gramEnd"/>
      <w:r w:rsidRPr="008B5386">
        <w:rPr>
          <w:rFonts w:ascii="Abadi Extra Light" w:hAnsi="Abadi Extra Light" w:cs="Times New Roman"/>
          <w:sz w:val="24"/>
          <w:szCs w:val="24"/>
        </w:rPr>
        <w:t>="Q1PredVarBio"</w:t>
      </w:r>
    </w:p>
    <w:p w14:paraId="08F7CA96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no_monitoring_set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=24</w:t>
      </w:r>
    </w:p>
    <w:p w14:paraId="25239F8E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divide=25</w:t>
      </w:r>
    </w:p>
    <w:p w14:paraId="62ACD3DD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# </w:t>
      </w:r>
      <w:proofErr w:type="gramStart"/>
      <w:r w:rsidRPr="008B5386">
        <w:rPr>
          <w:rFonts w:ascii="Abadi Extra Light" w:hAnsi="Abadi Extra Light" w:cs="Times New Roman"/>
          <w:sz w:val="24"/>
          <w:szCs w:val="24"/>
        </w:rPr>
        <w:t>first</w:t>
      </w:r>
      <w:proofErr w:type="gramEnd"/>
      <w:r w:rsidRPr="008B5386">
        <w:rPr>
          <w:rFonts w:ascii="Abadi Extra Light" w:hAnsi="Abadi Extra Light" w:cs="Times New Roman"/>
          <w:sz w:val="24"/>
          <w:szCs w:val="24"/>
        </w:rPr>
        <w:t xml:space="preserve"> hidden layer size</w:t>
      </w:r>
    </w:p>
    <w:p w14:paraId="1B48B7DA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netsize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="32"</w:t>
      </w:r>
    </w:p>
    <w:p w14:paraId="4FC1F59E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# </w:t>
      </w:r>
      <w:proofErr w:type="gramStart"/>
      <w:r w:rsidRPr="008B5386">
        <w:rPr>
          <w:rFonts w:ascii="Abadi Extra Light" w:hAnsi="Abadi Extra Light" w:cs="Times New Roman"/>
          <w:sz w:val="24"/>
          <w:szCs w:val="24"/>
        </w:rPr>
        <w:t>second</w:t>
      </w:r>
      <w:proofErr w:type="gramEnd"/>
      <w:r w:rsidRPr="008B5386">
        <w:rPr>
          <w:rFonts w:ascii="Abadi Extra Light" w:hAnsi="Abadi Extra Light" w:cs="Times New Roman"/>
          <w:sz w:val="24"/>
          <w:szCs w:val="24"/>
        </w:rPr>
        <w:t xml:space="preserve"> hidden layer size</w:t>
      </w:r>
    </w:p>
    <w:p w14:paraId="5EF89CEB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netsize2="12"</w:t>
      </w:r>
    </w:p>
    <w:p w14:paraId="02A8BA24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# </w:t>
      </w:r>
      <w:proofErr w:type="gramStart"/>
      <w:r w:rsidRPr="008B5386">
        <w:rPr>
          <w:rFonts w:ascii="Abadi Extra Light" w:hAnsi="Abadi Extra Light" w:cs="Times New Roman"/>
          <w:sz w:val="24"/>
          <w:szCs w:val="24"/>
        </w:rPr>
        <w:t>input</w:t>
      </w:r>
      <w:proofErr w:type="gramEnd"/>
      <w:r w:rsidRPr="008B5386">
        <w:rPr>
          <w:rFonts w:ascii="Abadi Extra Light" w:hAnsi="Abadi Extra Light" w:cs="Times New Roman"/>
          <w:sz w:val="24"/>
          <w:szCs w:val="24"/>
        </w:rPr>
        <w:t xml:space="preserve"> layer dropout</w:t>
      </w:r>
    </w:p>
    <w:p w14:paraId="1DF9B798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visdrop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="05"</w:t>
      </w:r>
    </w:p>
    <w:p w14:paraId="100504C3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# </w:t>
      </w:r>
      <w:proofErr w:type="gramStart"/>
      <w:r w:rsidRPr="008B5386">
        <w:rPr>
          <w:rFonts w:ascii="Abadi Extra Light" w:hAnsi="Abadi Extra Light" w:cs="Times New Roman"/>
          <w:sz w:val="24"/>
          <w:szCs w:val="24"/>
        </w:rPr>
        <w:t>first</w:t>
      </w:r>
      <w:proofErr w:type="gramEnd"/>
      <w:r w:rsidRPr="008B5386">
        <w:rPr>
          <w:rFonts w:ascii="Abadi Extra Light" w:hAnsi="Abadi Extra Light" w:cs="Times New Roman"/>
          <w:sz w:val="24"/>
          <w:szCs w:val="24"/>
        </w:rPr>
        <w:t xml:space="preserve"> hidden layer dropout</w:t>
      </w:r>
    </w:p>
    <w:p w14:paraId="2B945C59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hdrop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="33"</w:t>
      </w:r>
    </w:p>
    <w:p w14:paraId="75A77BF3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hdrop2="33"</w:t>
      </w:r>
    </w:p>
    <w:p w14:paraId="354B0D44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iteration=1200</w:t>
      </w:r>
    </w:p>
    <w:p w14:paraId="1B48CA70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learning=0.002</w:t>
      </w:r>
    </w:p>
    <w:p w14:paraId="528AF145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momem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=0.5</w:t>
      </w:r>
    </w:p>
    <w:p w14:paraId="3756C1F4" w14:textId="77777777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</w:p>
    <w:p w14:paraId="165B77F9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input_file=a1q1.mutations.combined155123.csv</w:t>
      </w:r>
    </w:p>
    <w:p w14:paraId="4E164620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features=features_combined.obj</w:t>
      </w:r>
    </w:p>
    <w:p w14:paraId="0D6241BD" w14:textId="024C2F6A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results=resultslqts_combined.obj</w:t>
      </w:r>
    </w:p>
    <w:p w14:paraId="3FC39B59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</w:p>
    <w:p w14:paraId="0D809C3F" w14:textId="77777777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MODEL_ID=${SLURM_ARRAY_TASK_ID}</w:t>
      </w:r>
    </w:p>
    <w:p w14:paraId="19F6D34A" w14:textId="57C7A2F4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</w:t>
      </w:r>
      <w:proofErr w:type="gramStart"/>
      <w:r w:rsidRPr="008B5386">
        <w:rPr>
          <w:rFonts w:ascii="Abadi Extra Light" w:hAnsi="Abadi Extra Light" w:cs="Times New Roman"/>
          <w:sz w:val="24"/>
          <w:szCs w:val="24"/>
        </w:rPr>
        <w:t>this</w:t>
      </w:r>
      <w:proofErr w:type="gramEnd"/>
      <w:r w:rsidRPr="008B5386">
        <w:rPr>
          <w:rFonts w:ascii="Abadi Extra Light" w:hAnsi="Abadi Extra Light" w:cs="Times New Roman"/>
          <w:sz w:val="24"/>
          <w:szCs w:val="24"/>
        </w:rPr>
        <w:t xml:space="preserve"> loop runs </w:t>
      </w:r>
      <w:r w:rsidR="00805928" w:rsidRPr="008B5386">
        <w:rPr>
          <w:rFonts w:ascii="Abadi Extra Light" w:hAnsi="Abadi Extra Light" w:cs="Times New Roman"/>
          <w:sz w:val="24"/>
          <w:szCs w:val="24"/>
        </w:rPr>
        <w:t>over the</w:t>
      </w:r>
      <w:r w:rsidRPr="008B5386">
        <w:rPr>
          <w:rFonts w:ascii="Abadi Extra Light" w:hAnsi="Abadi Extra Light" w:cs="Times New Roman"/>
          <w:sz w:val="24"/>
          <w:szCs w:val="24"/>
        </w:rPr>
        <w:t xml:space="preserve"> monitoring set</w:t>
      </w:r>
      <w:r w:rsidR="00805928" w:rsidRPr="008B5386">
        <w:rPr>
          <w:rFonts w:ascii="Abadi Extra Light" w:hAnsi="Abadi Extra Light" w:cs="Times New Roman"/>
          <w:sz w:val="24"/>
          <w:szCs w:val="24"/>
        </w:rPr>
        <w:t>s</w:t>
      </w:r>
      <w:r w:rsidRPr="008B5386">
        <w:rPr>
          <w:rFonts w:ascii="Abadi Extra Light" w:hAnsi="Abadi Extra Light" w:cs="Times New Roman"/>
          <w:sz w:val="24"/>
          <w:szCs w:val="24"/>
        </w:rPr>
        <w:t xml:space="preserve"> and model ID runs </w:t>
      </w:r>
      <w:r w:rsidR="00805928" w:rsidRPr="008B5386">
        <w:rPr>
          <w:rFonts w:ascii="Abadi Extra Light" w:hAnsi="Abadi Extra Light" w:cs="Times New Roman"/>
          <w:sz w:val="24"/>
          <w:szCs w:val="24"/>
        </w:rPr>
        <w:t xml:space="preserve">over the </w:t>
      </w:r>
      <w:r w:rsidRPr="008B5386">
        <w:rPr>
          <w:rFonts w:ascii="Abadi Extra Light" w:hAnsi="Abadi Extra Light" w:cs="Times New Roman"/>
          <w:sz w:val="24"/>
          <w:szCs w:val="24"/>
        </w:rPr>
        <w:t>independent sets</w:t>
      </w:r>
    </w:p>
    <w:p w14:paraId="2D146C6A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for a in $(seq 0 $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no_monitoring_set</w:t>
      </w:r>
      <w:proofErr w:type="spellEnd"/>
      <w:proofErr w:type="gramStart"/>
      <w:r w:rsidRPr="008B5386">
        <w:rPr>
          <w:rFonts w:ascii="Abadi Extra Light" w:hAnsi="Abadi Extra Light" w:cs="Times New Roman"/>
          <w:sz w:val="24"/>
          <w:szCs w:val="24"/>
        </w:rPr>
        <w:t>);</w:t>
      </w:r>
      <w:proofErr w:type="gramEnd"/>
    </w:p>
    <w:p w14:paraId="038FF0A2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lastRenderedPageBreak/>
        <w:t>do</w:t>
      </w:r>
    </w:p>
    <w:p w14:paraId="440F2D53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if [ $a -ne $MODEL_ID </w:t>
      </w:r>
      <w:proofErr w:type="gramStart"/>
      <w:r w:rsidRPr="008B5386">
        <w:rPr>
          <w:rFonts w:ascii="Abadi Extra Light" w:hAnsi="Abadi Extra Light" w:cs="Times New Roman"/>
          <w:sz w:val="24"/>
          <w:szCs w:val="24"/>
        </w:rPr>
        <w:t>];</w:t>
      </w:r>
      <w:proofErr w:type="gramEnd"/>
    </w:p>
    <w:p w14:paraId="154AA504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then</w:t>
      </w:r>
    </w:p>
    <w:p w14:paraId="6BA95873" w14:textId="7508FDC7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MONIND="</w:t>
      </w:r>
      <w:r w:rsidR="00033C45" w:rsidRPr="008B5386">
        <w:rPr>
          <w:rFonts w:ascii="Abadi Extra Light" w:hAnsi="Abadi Extra Light" w:cs="Times New Roman"/>
          <w:sz w:val="24"/>
          <w:szCs w:val="24"/>
        </w:rPr>
        <w:t>Subset (</w:t>
      </w:r>
      <w:r w:rsidRPr="008B5386">
        <w:rPr>
          <w:rFonts w:ascii="Abadi Extra Light" w:hAnsi="Abadi Extra Light" w:cs="Times New Roman"/>
          <w:sz w:val="24"/>
          <w:szCs w:val="24"/>
        </w:rPr>
        <w:t>filename=</w:t>
      </w:r>
      <w:r w:rsidR="00DA55AB" w:rsidRPr="008B5386">
        <w:rPr>
          <w:rFonts w:ascii="Abadi Extra Light" w:hAnsi="Abadi Extra Light"/>
          <w:sz w:val="24"/>
          <w:szCs w:val="24"/>
        </w:rPr>
        <w:t xml:space="preserve"> &lt;</w:t>
      </w:r>
      <w:proofErr w:type="spellStart"/>
      <w:r w:rsidR="00DA55AB" w:rsidRPr="008B5386">
        <w:rPr>
          <w:rFonts w:ascii="Abadi Extra Light" w:hAnsi="Abadi Extra Light"/>
          <w:sz w:val="24"/>
          <w:szCs w:val="24"/>
        </w:rPr>
        <w:t>output_bin_file_for_model</w:t>
      </w:r>
      <w:proofErr w:type="spellEnd"/>
      <w:r w:rsidR="00DA55AB" w:rsidRPr="008B5386">
        <w:rPr>
          <w:rFonts w:ascii="Abadi Extra Light" w:hAnsi="Abadi Extra Light"/>
          <w:sz w:val="24"/>
          <w:szCs w:val="24"/>
        </w:rPr>
        <w:t>&gt;</w:t>
      </w:r>
      <w:r w:rsidRPr="008B5386">
        <w:rPr>
          <w:rFonts w:ascii="Abadi Extra Light" w:hAnsi="Abadi Extra Light" w:cs="Times New Roman"/>
          <w:sz w:val="24"/>
          <w:szCs w:val="24"/>
        </w:rPr>
        <w:t>,</w:t>
      </w:r>
      <w:r w:rsidR="00364C8D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number chunks=$divide,</w:t>
      </w:r>
      <w:r w:rsidR="002C292E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chunks=[$a])"</w:t>
      </w:r>
    </w:p>
    <w:p w14:paraId="285F500A" w14:textId="14CC4B2A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TRAIN="Subset(filename=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full.whet.multimer_combined.bin,number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chunks=$divide,chunks=[0]+[1]+[2]+[3]+[4]+[5]+[6]+[7]+[8]+[9]+[10]+[11]+[12]+[13]+[14]+[15]+[16]+[17]+[18]+[19]+[20]+[21]+[22]+[23]+[24]-[$a]-[$MODEL_ID])"</w:t>
      </w:r>
    </w:p>
    <w:p w14:paraId="6B8E4907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else   #boundary cases</w:t>
      </w:r>
    </w:p>
    <w:p w14:paraId="4C9470A0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if [ ${a} == 0 </w:t>
      </w:r>
      <w:proofErr w:type="gramStart"/>
      <w:r w:rsidRPr="008B5386">
        <w:rPr>
          <w:rFonts w:ascii="Abadi Extra Light" w:hAnsi="Abadi Extra Light" w:cs="Times New Roman"/>
          <w:sz w:val="24"/>
          <w:szCs w:val="24"/>
        </w:rPr>
        <w:t>];</w:t>
      </w:r>
      <w:proofErr w:type="gramEnd"/>
      <w:r w:rsidRPr="008B5386">
        <w:rPr>
          <w:rFonts w:ascii="Abadi Extra Light" w:hAnsi="Abadi Extra Light" w:cs="Times New Roman"/>
          <w:sz w:val="24"/>
          <w:szCs w:val="24"/>
        </w:rPr>
        <w:t xml:space="preserve"> </w:t>
      </w:r>
    </w:p>
    <w:p w14:paraId="75B1974B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then</w:t>
      </w:r>
    </w:p>
    <w:p w14:paraId="39060B09" w14:textId="13FF426B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MONIND="</w:t>
      </w:r>
      <w:r w:rsidR="00033C45" w:rsidRPr="008B5386">
        <w:rPr>
          <w:rFonts w:ascii="Abadi Extra Light" w:hAnsi="Abadi Extra Light" w:cs="Times New Roman"/>
          <w:sz w:val="24"/>
          <w:szCs w:val="24"/>
        </w:rPr>
        <w:t>Subset (</w:t>
      </w:r>
      <w:r w:rsidRPr="008B5386">
        <w:rPr>
          <w:rFonts w:ascii="Abadi Extra Light" w:hAnsi="Abadi Extra Light" w:cs="Times New Roman"/>
          <w:sz w:val="24"/>
          <w:szCs w:val="24"/>
        </w:rPr>
        <w:t>filename=</w:t>
      </w:r>
      <w:r w:rsidR="00DA55AB" w:rsidRPr="008B5386">
        <w:rPr>
          <w:rFonts w:ascii="Abadi Extra Light" w:hAnsi="Abadi Extra Light"/>
          <w:sz w:val="24"/>
          <w:szCs w:val="24"/>
        </w:rPr>
        <w:t xml:space="preserve"> &lt;</w:t>
      </w:r>
      <w:proofErr w:type="spellStart"/>
      <w:r w:rsidR="00DA55AB" w:rsidRPr="008B5386">
        <w:rPr>
          <w:rFonts w:ascii="Abadi Extra Light" w:hAnsi="Abadi Extra Light"/>
          <w:sz w:val="24"/>
          <w:szCs w:val="24"/>
        </w:rPr>
        <w:t>output_bin_file_for_model</w:t>
      </w:r>
      <w:proofErr w:type="spellEnd"/>
      <w:r w:rsidR="00F82AD4" w:rsidRPr="008B5386">
        <w:rPr>
          <w:rFonts w:ascii="Abadi Extra Light" w:hAnsi="Abadi Extra Light"/>
          <w:sz w:val="24"/>
          <w:szCs w:val="24"/>
        </w:rPr>
        <w:t>&gt;</w:t>
      </w:r>
      <w:r w:rsidR="00F82AD4" w:rsidRPr="008B5386">
        <w:rPr>
          <w:rFonts w:ascii="Abadi Extra Light" w:hAnsi="Abadi Extra Light" w:cs="Times New Roman"/>
          <w:sz w:val="24"/>
          <w:szCs w:val="24"/>
        </w:rPr>
        <w:t>, number</w:t>
      </w:r>
      <w:r w:rsidRPr="008B5386">
        <w:rPr>
          <w:rFonts w:ascii="Abadi Extra Light" w:hAnsi="Abadi Extra Light" w:cs="Times New Roman"/>
          <w:sz w:val="24"/>
          <w:szCs w:val="24"/>
        </w:rPr>
        <w:t xml:space="preserve"> chunks=$divide,</w:t>
      </w:r>
      <w:r w:rsidR="002C292E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chunks=[1])"</w:t>
      </w:r>
    </w:p>
    <w:p w14:paraId="7D3B9BBC" w14:textId="3EA4958C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TRAIN="Subset(filename=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full.whet.multimer_combined.bin,number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chunks=$divide,chunks=[0]+[1]+[2]+[3]+[4]+[5]+[6]+[7]+[8]+[9]+[10]+[11]+[12]+[13]+[14]+[15]+[16]+[17]+[18]+[19]+[20]+[21]+[22]+[23]+[24]-[1]-[$MODEL_ID])"</w:t>
      </w:r>
    </w:p>
    <w:p w14:paraId="72D2798C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else</w:t>
      </w:r>
    </w:p>
    <w:p w14:paraId="0F8DF29D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b=$(($a-1))</w:t>
      </w:r>
    </w:p>
    <w:p w14:paraId="53A12329" w14:textId="4FE6A883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MONIND="</w:t>
      </w:r>
      <w:r w:rsidR="00670045" w:rsidRPr="008B5386">
        <w:rPr>
          <w:rFonts w:ascii="Abadi Extra Light" w:hAnsi="Abadi Extra Light" w:cs="Times New Roman"/>
          <w:sz w:val="24"/>
          <w:szCs w:val="24"/>
        </w:rPr>
        <w:t>Subset (</w:t>
      </w:r>
      <w:r w:rsidRPr="008B5386">
        <w:rPr>
          <w:rFonts w:ascii="Abadi Extra Light" w:hAnsi="Abadi Extra Light" w:cs="Times New Roman"/>
          <w:sz w:val="24"/>
          <w:szCs w:val="24"/>
        </w:rPr>
        <w:t>filename=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full.whet.multimer_combined.bin,number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chunks=$divide,</w:t>
      </w:r>
      <w:r w:rsidR="002C292E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chunks=[$b])"</w:t>
      </w:r>
    </w:p>
    <w:p w14:paraId="03187CB4" w14:textId="6F3E0AB6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TRAIN="Subset(filename=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full.whet.multimer_combined.bin,number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chunks=$divide,chunks=[0]+[1]+[2]+[3]+[4]+[5]+[6]+[7]+[8]+[9]+[10]+[11]+[12]+[13]+[14]+[15]+[16]+[17]+[18]+[19]+[20]+[21]+[22]+[23]+[24]-[$b]-[$MODEL_ID])"</w:t>
      </w:r>
    </w:p>
    <w:p w14:paraId="5D74A682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fi</w:t>
      </w:r>
    </w:p>
    <w:p w14:paraId="1D3458F9" w14:textId="0177E62F" w:rsidR="00131880" w:rsidRPr="008B5386" w:rsidRDefault="00131880" w:rsidP="00123C2A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fi</w:t>
      </w:r>
    </w:p>
    <w:p w14:paraId="24436CF9" w14:textId="6D8B8B77" w:rsidR="00131880" w:rsidRPr="008B5386" w:rsidRDefault="00131880" w:rsidP="00123C2A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IND="</w:t>
      </w:r>
      <w:r w:rsidR="00670045" w:rsidRPr="008B5386">
        <w:rPr>
          <w:rFonts w:ascii="Abadi Extra Light" w:hAnsi="Abadi Extra Light" w:cs="Times New Roman"/>
          <w:sz w:val="24"/>
          <w:szCs w:val="24"/>
        </w:rPr>
        <w:t>Subset (</w:t>
      </w:r>
      <w:r w:rsidRPr="008B5386">
        <w:rPr>
          <w:rFonts w:ascii="Abadi Extra Light" w:hAnsi="Abadi Extra Light" w:cs="Times New Roman"/>
          <w:sz w:val="24"/>
          <w:szCs w:val="24"/>
        </w:rPr>
        <w:t>filename=</w:t>
      </w:r>
      <w:proofErr w:type="spellStart"/>
      <w:r w:rsidR="00670045" w:rsidRPr="008B5386">
        <w:rPr>
          <w:rFonts w:ascii="Abadi Extra Light" w:hAnsi="Abadi Extra Light" w:cs="Times New Roman"/>
          <w:sz w:val="24"/>
          <w:szCs w:val="24"/>
        </w:rPr>
        <w:t>full.whet.multimer_combined.bin</w:t>
      </w:r>
      <w:proofErr w:type="spellEnd"/>
      <w:r w:rsidR="00670045" w:rsidRPr="008B5386">
        <w:rPr>
          <w:rFonts w:ascii="Abadi Extra Light" w:hAnsi="Abadi Extra Light" w:cs="Times New Roman"/>
          <w:sz w:val="24"/>
          <w:szCs w:val="24"/>
        </w:rPr>
        <w:t>, number</w:t>
      </w:r>
      <w:r w:rsidRPr="008B5386">
        <w:rPr>
          <w:rFonts w:ascii="Abadi Extra Light" w:hAnsi="Abadi Extra Light" w:cs="Times New Roman"/>
          <w:sz w:val="24"/>
          <w:szCs w:val="24"/>
        </w:rPr>
        <w:t xml:space="preserve"> chunks=$divide,</w:t>
      </w:r>
      <w:r w:rsidR="00670045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chunks=[$MODEL_ID])"</w:t>
      </w:r>
    </w:p>
    <w:p w14:paraId="3DCCB63C" w14:textId="1D724347" w:rsidR="00131880" w:rsidRPr="008B5386" w:rsidRDefault="00131880" w:rsidP="00670045">
      <w:pPr>
        <w:tabs>
          <w:tab w:val="left" w:pos="6060"/>
        </w:tabs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IDN=$1</w:t>
      </w:r>
      <w:r w:rsidR="00670045" w:rsidRPr="008B5386">
        <w:rPr>
          <w:rFonts w:ascii="Abadi Extra Light" w:hAnsi="Abadi Extra Light" w:cs="Times New Roman"/>
          <w:sz w:val="24"/>
          <w:szCs w:val="24"/>
        </w:rPr>
        <w:tab/>
      </w:r>
    </w:p>
    <w:p w14:paraId="23E32B32" w14:textId="1C9D23DD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rm -f models/$IDN/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model`printf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%06d $MODEL_ID`.* </w:t>
      </w:r>
    </w:p>
    <w:p w14:paraId="537587DC" w14:textId="3E2CB285" w:rsidR="00A56C1B" w:rsidRPr="008B5386" w:rsidRDefault="00A56C1B" w:rsidP="00A56C1B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#BCL training command line</w:t>
      </w:r>
    </w:p>
    <w:p w14:paraId="6E7D3FF7" w14:textId="089980E0" w:rsidR="00131880" w:rsidRPr="008B5386" w:rsidRDefault="00131880" w:rsidP="00A56C1B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bcl-apps-static.exe 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model:Train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"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NeuralNetwork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(balance=True,</w:t>
      </w:r>
      <w:r w:rsidR="009B37D7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balance target ratio=1,balance max repeats=100,transfer function = Rectifier(0.05),weight update = Simple(alpha=$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momem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,</w:t>
      </w:r>
      <w:r w:rsidR="009B37D7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eta=$learning),input dropout type=Zero,</w:t>
      </w:r>
      <w:r w:rsidR="009B37D7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objective function =Accuracy(cutoff=0.5),input noise=0.0,iteration weight update=Attenuate(0.0,0.0,0.0,0.001),shuffle=True,</w:t>
      </w:r>
      <w:r w:rsidR="009B37D7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steps per update=1,dropout(0.$visdrop,0.$hdrop,0.$hdrop2),hidden architecture($netsize,$netsize2),rescale output dynamic range=True,</w:t>
      </w:r>
      <w:r w:rsidR="009B37D7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rmsd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report frequency=1,scaling=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AveStd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)" -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max_minutes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300 -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max_iterations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$iteration -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opencl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Disable --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result_averaging_window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0 -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final_objective_function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'Accuracy(cutoff=0.5)' -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feature_labels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lastRenderedPageBreak/>
        <w:t>$features -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result_labels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$results -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id_labels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'Combine(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MutationId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)' -training "$TRAIN" -monitoring "$MONIND" -independent "$IND" -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print_independent_predictions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./results/$IDN/independent${a}_${MODEL_ID}_monitoring${MODEL_ID}_number${a}.gz -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storage_model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"File(directory=models/$IDN/${a}/,prefix=model,</w:t>
      </w:r>
      <w:r w:rsidR="009B37D7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key=$MODEL_ID)" &gt; ./log_files/$IDN/independent${MODEL_ID}_monitoring${MODEL_ID}_number${a}.txt</w:t>
      </w:r>
    </w:p>
    <w:p w14:paraId="194B2D36" w14:textId="77777777" w:rsidR="00E9279D" w:rsidRPr="008B5386" w:rsidRDefault="00E9279D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</w:p>
    <w:p w14:paraId="560BDC97" w14:textId="7CB3D04E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cp results/$IDN/independent${a}_* results/$IDN/$a</w:t>
      </w:r>
    </w:p>
    <w:p w14:paraId="609AD846" w14:textId="40829CAA" w:rsidR="00B843D2" w:rsidRPr="008B5386" w:rsidRDefault="00131880" w:rsidP="00C70A38">
      <w:pPr>
        <w:tabs>
          <w:tab w:val="left" w:pos="972"/>
        </w:tabs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done</w:t>
      </w:r>
      <w:r w:rsidR="00123C2A" w:rsidRPr="008B5386">
        <w:rPr>
          <w:rFonts w:ascii="Abadi Extra Light" w:hAnsi="Abadi Extra Light" w:cs="Times New Roman"/>
          <w:sz w:val="24"/>
          <w:szCs w:val="24"/>
        </w:rPr>
        <w:tab/>
        <w:t xml:space="preserve"> </w:t>
      </w:r>
    </w:p>
    <w:p w14:paraId="4C921E1F" w14:textId="2F67DD05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exit 0</w:t>
      </w:r>
    </w:p>
    <w:p w14:paraId="07B20217" w14:textId="0AAE74D0" w:rsidR="0067711F" w:rsidRPr="008B5386" w:rsidRDefault="00CD390C" w:rsidP="004B7804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6"/>
      <w:r w:rsidRPr="008B5386">
        <w:rPr>
          <w:rFonts w:ascii="Times New Roman" w:hAnsi="Times New Roman" w:cs="Times New Roman"/>
          <w:sz w:val="24"/>
          <w:szCs w:val="24"/>
        </w:rPr>
        <w:t>To better organize predictions by the model,</w:t>
      </w:r>
      <w:r w:rsidR="00B642C1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0B5736" w:rsidRPr="008B5386">
        <w:rPr>
          <w:rFonts w:ascii="Times New Roman" w:hAnsi="Times New Roman" w:cs="Times New Roman"/>
          <w:sz w:val="24"/>
          <w:szCs w:val="24"/>
        </w:rPr>
        <w:t>we use run.sh script that create</w:t>
      </w:r>
      <w:r w:rsidR="002A115E" w:rsidRPr="008B5386">
        <w:rPr>
          <w:rFonts w:ascii="Times New Roman" w:hAnsi="Times New Roman" w:cs="Times New Roman"/>
          <w:sz w:val="24"/>
          <w:szCs w:val="24"/>
        </w:rPr>
        <w:t>s</w:t>
      </w:r>
      <w:r w:rsidR="000B5736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2A115E" w:rsidRPr="008B5386">
        <w:rPr>
          <w:rFonts w:ascii="Times New Roman" w:hAnsi="Times New Roman" w:cs="Times New Roman"/>
          <w:sz w:val="24"/>
          <w:szCs w:val="24"/>
        </w:rPr>
        <w:t xml:space="preserve">separate </w:t>
      </w:r>
      <w:r w:rsidR="000B5736" w:rsidRPr="008B5386">
        <w:rPr>
          <w:rFonts w:ascii="Times New Roman" w:hAnsi="Times New Roman" w:cs="Times New Roman"/>
          <w:sz w:val="24"/>
          <w:szCs w:val="24"/>
        </w:rPr>
        <w:t>folder</w:t>
      </w:r>
      <w:r w:rsidR="00C6324B" w:rsidRPr="008B5386">
        <w:rPr>
          <w:rFonts w:ascii="Times New Roman" w:hAnsi="Times New Roman" w:cs="Times New Roman"/>
          <w:sz w:val="24"/>
          <w:szCs w:val="24"/>
        </w:rPr>
        <w:t>s</w:t>
      </w:r>
      <w:r w:rsidR="000B5736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F3306D" w:rsidRPr="008B5386">
        <w:rPr>
          <w:rFonts w:ascii="Times New Roman" w:hAnsi="Times New Roman" w:cs="Times New Roman"/>
          <w:sz w:val="24"/>
          <w:szCs w:val="24"/>
        </w:rPr>
        <w:t xml:space="preserve">– one for </w:t>
      </w:r>
      <w:r w:rsidR="0087702E" w:rsidRPr="008B5386">
        <w:rPr>
          <w:rFonts w:ascii="Times New Roman" w:hAnsi="Times New Roman" w:cs="Times New Roman"/>
          <w:sz w:val="24"/>
          <w:szCs w:val="24"/>
        </w:rPr>
        <w:t xml:space="preserve">predictions </w:t>
      </w:r>
      <w:r w:rsidR="00F3306D" w:rsidRPr="008B5386">
        <w:rPr>
          <w:rFonts w:ascii="Times New Roman" w:hAnsi="Times New Roman" w:cs="Times New Roman"/>
          <w:sz w:val="24"/>
          <w:szCs w:val="24"/>
        </w:rPr>
        <w:t>obtained with every</w:t>
      </w:r>
      <w:r w:rsidR="0087702E" w:rsidRPr="008B5386">
        <w:rPr>
          <w:rFonts w:ascii="Times New Roman" w:hAnsi="Times New Roman" w:cs="Times New Roman"/>
          <w:sz w:val="24"/>
          <w:szCs w:val="24"/>
        </w:rPr>
        <w:t xml:space="preserve"> validation set. We can use run.sh directly to run this model. </w:t>
      </w:r>
      <w:r w:rsidR="008C09BF" w:rsidRPr="008B5386">
        <w:rPr>
          <w:rFonts w:ascii="Times New Roman" w:hAnsi="Times New Roman" w:cs="Times New Roman"/>
          <w:sz w:val="24"/>
          <w:szCs w:val="24"/>
        </w:rPr>
        <w:t>Thi</w:t>
      </w:r>
      <w:r w:rsidR="003D5FAD" w:rsidRPr="008B5386">
        <w:rPr>
          <w:rFonts w:ascii="Times New Roman" w:hAnsi="Times New Roman" w:cs="Times New Roman"/>
          <w:sz w:val="24"/>
          <w:szCs w:val="24"/>
        </w:rPr>
        <w:t>s</w:t>
      </w:r>
      <w:r w:rsidR="0087702E" w:rsidRPr="008B5386">
        <w:rPr>
          <w:rFonts w:ascii="Times New Roman" w:hAnsi="Times New Roman" w:cs="Times New Roman"/>
          <w:sz w:val="24"/>
          <w:szCs w:val="24"/>
        </w:rPr>
        <w:t xml:space="preserve"> script </w:t>
      </w:r>
      <w:r w:rsidR="006C4ED6" w:rsidRPr="008B5386">
        <w:rPr>
          <w:rFonts w:ascii="Times New Roman" w:hAnsi="Times New Roman" w:cs="Times New Roman"/>
          <w:sz w:val="24"/>
          <w:szCs w:val="24"/>
        </w:rPr>
        <w:t>prepares</w:t>
      </w:r>
      <w:r w:rsidR="000A06A3" w:rsidRPr="008B5386">
        <w:rPr>
          <w:rFonts w:ascii="Times New Roman" w:hAnsi="Times New Roman" w:cs="Times New Roman"/>
          <w:sz w:val="24"/>
          <w:szCs w:val="24"/>
        </w:rPr>
        <w:t xml:space="preserve"> the </w:t>
      </w:r>
      <w:r w:rsidR="00F82AD4" w:rsidRPr="008B538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F82AD4" w:rsidRPr="008B5386">
        <w:rPr>
          <w:rFonts w:ascii="Abadi Extra Light" w:hAnsi="Abadi Extra Light"/>
          <w:sz w:val="24"/>
          <w:szCs w:val="24"/>
        </w:rPr>
        <w:t>output_bin_file_for_model</w:t>
      </w:r>
      <w:proofErr w:type="spellEnd"/>
      <w:r w:rsidR="00F82AD4" w:rsidRPr="008B5386">
        <w:rPr>
          <w:rFonts w:ascii="Abadi Extra Light" w:hAnsi="Abadi Extra Light"/>
          <w:sz w:val="24"/>
          <w:szCs w:val="24"/>
        </w:rPr>
        <w:t>&gt;</w:t>
      </w:r>
      <w:r w:rsidR="000A06A3" w:rsidRPr="008B5386">
        <w:rPr>
          <w:rFonts w:ascii="Times New Roman" w:hAnsi="Times New Roman" w:cs="Times New Roman"/>
          <w:sz w:val="24"/>
          <w:szCs w:val="24"/>
        </w:rPr>
        <w:t xml:space="preserve"> file and then, submit</w:t>
      </w:r>
      <w:r w:rsidR="00F3306D" w:rsidRPr="008B5386">
        <w:rPr>
          <w:rFonts w:ascii="Times New Roman" w:hAnsi="Times New Roman" w:cs="Times New Roman"/>
          <w:sz w:val="24"/>
          <w:szCs w:val="24"/>
        </w:rPr>
        <w:t>s</w:t>
      </w:r>
      <w:r w:rsidR="000A06A3" w:rsidRPr="008B5386">
        <w:rPr>
          <w:rFonts w:ascii="Times New Roman" w:hAnsi="Times New Roman" w:cs="Times New Roman"/>
          <w:sz w:val="24"/>
          <w:szCs w:val="24"/>
        </w:rPr>
        <w:t xml:space="preserve"> the script_chunks.sh</w:t>
      </w:r>
      <w:r w:rsidR="008C163B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232370" w:rsidRPr="008B5386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8C163B" w:rsidRPr="008B5386">
        <w:rPr>
          <w:rFonts w:ascii="Times New Roman" w:hAnsi="Times New Roman" w:cs="Times New Roman"/>
          <w:sz w:val="24"/>
          <w:szCs w:val="24"/>
        </w:rPr>
        <w:t>slurm</w:t>
      </w:r>
      <w:proofErr w:type="spellEnd"/>
      <w:r w:rsidR="008C163B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232370" w:rsidRPr="008B5386">
        <w:rPr>
          <w:rFonts w:ascii="Times New Roman" w:hAnsi="Times New Roman" w:cs="Times New Roman"/>
          <w:sz w:val="24"/>
          <w:szCs w:val="24"/>
        </w:rPr>
        <w:t>scheduler</w:t>
      </w:r>
      <w:r w:rsidR="00515375" w:rsidRPr="008B5386">
        <w:rPr>
          <w:rFonts w:ascii="Times New Roman" w:hAnsi="Times New Roman" w:cs="Times New Roman"/>
          <w:sz w:val="24"/>
          <w:szCs w:val="24"/>
        </w:rPr>
        <w:t xml:space="preserve">. It also </w:t>
      </w:r>
      <w:r w:rsidR="005E7571" w:rsidRPr="008B5386">
        <w:rPr>
          <w:rFonts w:ascii="Times New Roman" w:hAnsi="Times New Roman" w:cs="Times New Roman"/>
          <w:sz w:val="24"/>
          <w:szCs w:val="24"/>
        </w:rPr>
        <w:t>cleans</w:t>
      </w:r>
      <w:r w:rsidR="00515375" w:rsidRPr="008B5386">
        <w:rPr>
          <w:rFonts w:ascii="Times New Roman" w:hAnsi="Times New Roman" w:cs="Times New Roman"/>
          <w:sz w:val="24"/>
          <w:szCs w:val="24"/>
        </w:rPr>
        <w:t xml:space="preserve"> up the folder with </w:t>
      </w:r>
      <w:r w:rsidR="00EF2A85" w:rsidRPr="008B5386">
        <w:rPr>
          <w:rFonts w:ascii="Times New Roman" w:hAnsi="Times New Roman" w:cs="Times New Roman"/>
          <w:sz w:val="24"/>
          <w:szCs w:val="24"/>
        </w:rPr>
        <w:t xml:space="preserve">temporary </w:t>
      </w:r>
      <w:r w:rsidR="002830EE" w:rsidRPr="008B5386">
        <w:rPr>
          <w:rFonts w:ascii="Times New Roman" w:hAnsi="Times New Roman" w:cs="Times New Roman"/>
          <w:sz w:val="24"/>
          <w:szCs w:val="24"/>
        </w:rPr>
        <w:t>file</w:t>
      </w:r>
      <w:r w:rsidR="00FF345A" w:rsidRPr="008B5386">
        <w:rPr>
          <w:rFonts w:ascii="Times New Roman" w:hAnsi="Times New Roman" w:cs="Times New Roman"/>
          <w:sz w:val="24"/>
          <w:szCs w:val="24"/>
        </w:rPr>
        <w:t>s</w:t>
      </w:r>
      <w:r w:rsidR="002830EE" w:rsidRPr="008B5386">
        <w:rPr>
          <w:rFonts w:ascii="Times New Roman" w:hAnsi="Times New Roman" w:cs="Times New Roman"/>
          <w:sz w:val="24"/>
          <w:szCs w:val="24"/>
        </w:rPr>
        <w:t xml:space="preserve"> before the start of the </w:t>
      </w:r>
      <w:r w:rsidR="002830EE" w:rsidRPr="008B5386">
        <w:rPr>
          <w:rFonts w:ascii="Times New Roman" w:hAnsi="Times New Roman" w:cs="Times New Roman"/>
          <w:i/>
          <w:iCs/>
          <w:sz w:val="24"/>
          <w:szCs w:val="24"/>
        </w:rPr>
        <w:t>script_chunk.sh</w:t>
      </w:r>
      <w:r w:rsidR="002830EE" w:rsidRPr="008B5386">
        <w:rPr>
          <w:rFonts w:ascii="Times New Roman" w:hAnsi="Times New Roman" w:cs="Times New Roman"/>
          <w:sz w:val="24"/>
          <w:szCs w:val="24"/>
        </w:rPr>
        <w:t xml:space="preserve">. </w:t>
      </w:r>
      <w:r w:rsidR="00FF345A" w:rsidRPr="008B5386">
        <w:rPr>
          <w:rFonts w:ascii="Times New Roman" w:hAnsi="Times New Roman" w:cs="Times New Roman"/>
          <w:sz w:val="24"/>
          <w:szCs w:val="24"/>
        </w:rPr>
        <w:t>C</w:t>
      </w:r>
      <w:r w:rsidR="0067711F" w:rsidRPr="008B5386">
        <w:rPr>
          <w:rFonts w:ascii="Times New Roman" w:hAnsi="Times New Roman" w:cs="Times New Roman"/>
          <w:sz w:val="24"/>
          <w:szCs w:val="24"/>
        </w:rPr>
        <w:t xml:space="preserve">ommand </w:t>
      </w:r>
      <w:r w:rsidR="00FF345A" w:rsidRPr="008B5386">
        <w:rPr>
          <w:rFonts w:ascii="Times New Roman" w:hAnsi="Times New Roman" w:cs="Times New Roman"/>
          <w:sz w:val="24"/>
          <w:szCs w:val="24"/>
        </w:rPr>
        <w:t xml:space="preserve">line </w:t>
      </w:r>
      <w:r w:rsidR="0067711F" w:rsidRPr="008B5386">
        <w:rPr>
          <w:rFonts w:ascii="Times New Roman" w:hAnsi="Times New Roman" w:cs="Times New Roman"/>
          <w:sz w:val="24"/>
          <w:szCs w:val="24"/>
        </w:rPr>
        <w:t xml:space="preserve">to run the model </w:t>
      </w:r>
      <w:r w:rsidR="005E7571" w:rsidRPr="008B5386">
        <w:rPr>
          <w:rFonts w:ascii="Times New Roman" w:hAnsi="Times New Roman" w:cs="Times New Roman"/>
          <w:sz w:val="24"/>
          <w:szCs w:val="24"/>
        </w:rPr>
        <w:t>conveniently</w:t>
      </w:r>
      <w:r w:rsidR="00FF345A" w:rsidRPr="008B5386">
        <w:rPr>
          <w:rFonts w:ascii="Times New Roman" w:hAnsi="Times New Roman" w:cs="Times New Roman"/>
          <w:sz w:val="24"/>
          <w:szCs w:val="24"/>
        </w:rPr>
        <w:t xml:space="preserve"> is </w:t>
      </w:r>
      <w:r w:rsidR="005E7571" w:rsidRPr="008B5386">
        <w:rPr>
          <w:rFonts w:ascii="Times New Roman" w:hAnsi="Times New Roman" w:cs="Times New Roman"/>
          <w:sz w:val="24"/>
          <w:szCs w:val="24"/>
        </w:rPr>
        <w:t>:</w:t>
      </w:r>
    </w:p>
    <w:p w14:paraId="74885585" w14:textId="7CA0024C" w:rsidR="006C581A" w:rsidRPr="004C3234" w:rsidRDefault="0067711F" w:rsidP="009D751D">
      <w:pPr>
        <w:tabs>
          <w:tab w:val="left" w:pos="3876"/>
        </w:tabs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./run.sh &lt;</w:t>
      </w:r>
      <w:proofErr w:type="spellStart"/>
      <w:r w:rsidR="005E7571" w:rsidRPr="008B5386">
        <w:rPr>
          <w:rFonts w:ascii="Abadi Extra Light" w:hAnsi="Abadi Extra Light" w:cs="Times New Roman"/>
          <w:sz w:val="24"/>
          <w:szCs w:val="24"/>
        </w:rPr>
        <w:t>Name_of_model</w:t>
      </w:r>
      <w:proofErr w:type="spellEnd"/>
      <w:r w:rsidR="005E7571" w:rsidRPr="008B5386">
        <w:rPr>
          <w:rFonts w:ascii="Abadi Extra Light" w:hAnsi="Abadi Extra Light" w:cs="Times New Roman"/>
          <w:sz w:val="24"/>
          <w:szCs w:val="24"/>
        </w:rPr>
        <w:t>&gt;</w:t>
      </w:r>
      <w:r w:rsidR="0087702E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commentRangeEnd w:id="6"/>
      <w:r w:rsidR="00B067FB" w:rsidRPr="008B5386">
        <w:rPr>
          <w:rStyle w:val="CommentReference"/>
          <w:sz w:val="24"/>
          <w:szCs w:val="24"/>
        </w:rPr>
        <w:commentReference w:id="6"/>
      </w:r>
      <w:r w:rsidR="009D751D" w:rsidRPr="008B5386">
        <w:rPr>
          <w:rFonts w:ascii="Abadi Extra Light" w:hAnsi="Abadi Extra Light" w:cs="Times New Roman"/>
          <w:sz w:val="24"/>
          <w:szCs w:val="24"/>
        </w:rPr>
        <w:tab/>
      </w:r>
    </w:p>
    <w:p w14:paraId="5A0B2EB9" w14:textId="7648F467" w:rsidR="009D751D" w:rsidRPr="00051899" w:rsidRDefault="009D751D" w:rsidP="00051899">
      <w:pPr>
        <w:pStyle w:val="ListParagraph"/>
        <w:numPr>
          <w:ilvl w:val="0"/>
          <w:numId w:val="3"/>
        </w:numPr>
        <w:tabs>
          <w:tab w:val="left" w:pos="3876"/>
        </w:tabs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51899">
        <w:rPr>
          <w:rFonts w:ascii="Times New Roman" w:hAnsi="Times New Roman" w:cs="Times New Roman"/>
          <w:i/>
          <w:iCs/>
          <w:sz w:val="28"/>
          <w:szCs w:val="28"/>
          <w:u w:val="single"/>
        </w:rPr>
        <w:t>Performance analysis</w:t>
      </w:r>
    </w:p>
    <w:p w14:paraId="59FF2C4A" w14:textId="32A55528" w:rsidR="00AF1940" w:rsidRPr="008B5386" w:rsidRDefault="00AF1940" w:rsidP="00BB3118">
      <w:pPr>
        <w:tabs>
          <w:tab w:val="left" w:pos="2904"/>
        </w:tabs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 xml:space="preserve">Once </w:t>
      </w:r>
      <w:r w:rsidR="00D50BE0" w:rsidRPr="008B5386">
        <w:rPr>
          <w:rFonts w:ascii="Times New Roman" w:hAnsi="Times New Roman" w:cs="Times New Roman"/>
          <w:sz w:val="24"/>
          <w:szCs w:val="24"/>
        </w:rPr>
        <w:t xml:space="preserve">the </w:t>
      </w:r>
      <w:r w:rsidRPr="008B5386">
        <w:rPr>
          <w:rFonts w:ascii="Times New Roman" w:hAnsi="Times New Roman" w:cs="Times New Roman"/>
          <w:sz w:val="24"/>
          <w:szCs w:val="24"/>
        </w:rPr>
        <w:t xml:space="preserve">predictions are made by the </w:t>
      </w:r>
      <w:r w:rsidR="00897C3B" w:rsidRPr="008B5386">
        <w:rPr>
          <w:rFonts w:ascii="Times New Roman" w:hAnsi="Times New Roman" w:cs="Times New Roman"/>
          <w:sz w:val="24"/>
          <w:szCs w:val="24"/>
        </w:rPr>
        <w:t>ANN model</w:t>
      </w:r>
      <w:r w:rsidR="00CD6BEE" w:rsidRPr="008B5386">
        <w:rPr>
          <w:rFonts w:ascii="Times New Roman" w:hAnsi="Times New Roman" w:cs="Times New Roman"/>
          <w:sz w:val="24"/>
          <w:szCs w:val="24"/>
        </w:rPr>
        <w:t>, w</w:t>
      </w:r>
      <w:r w:rsidR="00897C3B" w:rsidRPr="008B5386">
        <w:rPr>
          <w:rFonts w:ascii="Times New Roman" w:hAnsi="Times New Roman" w:cs="Times New Roman"/>
          <w:sz w:val="24"/>
          <w:szCs w:val="24"/>
        </w:rPr>
        <w:t xml:space="preserve">e can </w:t>
      </w:r>
      <w:r w:rsidR="00CD6BEE" w:rsidRPr="008B5386">
        <w:rPr>
          <w:rFonts w:ascii="Times New Roman" w:hAnsi="Times New Roman" w:cs="Times New Roman"/>
          <w:sz w:val="24"/>
          <w:szCs w:val="24"/>
        </w:rPr>
        <w:t>change</w:t>
      </w:r>
      <w:r w:rsidR="00294A54" w:rsidRPr="008B5386">
        <w:rPr>
          <w:rFonts w:ascii="Times New Roman" w:hAnsi="Times New Roman" w:cs="Times New Roman"/>
          <w:sz w:val="24"/>
          <w:szCs w:val="24"/>
        </w:rPr>
        <w:t xml:space="preserve"> into result folder and </w:t>
      </w:r>
      <w:r w:rsidR="00CD6BEE" w:rsidRPr="008B5386">
        <w:rPr>
          <w:rFonts w:ascii="Times New Roman" w:hAnsi="Times New Roman" w:cs="Times New Roman"/>
          <w:sz w:val="24"/>
          <w:szCs w:val="24"/>
        </w:rPr>
        <w:t xml:space="preserve">compute </w:t>
      </w:r>
      <w:r w:rsidR="0005556A" w:rsidRPr="008B5386">
        <w:rPr>
          <w:rFonts w:ascii="Times New Roman" w:hAnsi="Times New Roman" w:cs="Times New Roman"/>
          <w:sz w:val="24"/>
          <w:szCs w:val="24"/>
        </w:rPr>
        <w:t>model</w:t>
      </w:r>
      <w:r w:rsidR="00294A54" w:rsidRPr="008B5386">
        <w:rPr>
          <w:rFonts w:ascii="Times New Roman" w:hAnsi="Times New Roman" w:cs="Times New Roman"/>
          <w:sz w:val="24"/>
          <w:szCs w:val="24"/>
        </w:rPr>
        <w:t xml:space="preserve"> performance. </w:t>
      </w:r>
      <w:r w:rsidR="00C47FBD" w:rsidRPr="008B5386">
        <w:rPr>
          <w:rFonts w:ascii="Times New Roman" w:hAnsi="Times New Roman" w:cs="Times New Roman"/>
          <w:sz w:val="24"/>
          <w:szCs w:val="24"/>
        </w:rPr>
        <w:t>I</w:t>
      </w:r>
      <w:r w:rsidR="00294A54" w:rsidRPr="008B5386">
        <w:rPr>
          <w:rFonts w:ascii="Times New Roman" w:hAnsi="Times New Roman" w:cs="Times New Roman"/>
          <w:sz w:val="24"/>
          <w:szCs w:val="24"/>
        </w:rPr>
        <w:t xml:space="preserve">n the result folder, </w:t>
      </w:r>
      <w:r w:rsidR="0005556A" w:rsidRPr="008B5386">
        <w:rPr>
          <w:rFonts w:ascii="Times New Roman" w:hAnsi="Times New Roman" w:cs="Times New Roman"/>
          <w:sz w:val="24"/>
          <w:szCs w:val="24"/>
        </w:rPr>
        <w:t>there are</w:t>
      </w:r>
      <w:r w:rsidR="00294A54" w:rsidRPr="008B5386">
        <w:rPr>
          <w:rFonts w:ascii="Times New Roman" w:hAnsi="Times New Roman" w:cs="Times New Roman"/>
          <w:sz w:val="24"/>
          <w:szCs w:val="24"/>
        </w:rPr>
        <w:t xml:space="preserve"> 25 </w:t>
      </w:r>
      <w:r w:rsidR="0005556A" w:rsidRPr="008B5386">
        <w:rPr>
          <w:rFonts w:ascii="Times New Roman" w:hAnsi="Times New Roman" w:cs="Times New Roman"/>
          <w:sz w:val="24"/>
          <w:szCs w:val="24"/>
        </w:rPr>
        <w:t>sub</w:t>
      </w:r>
      <w:r w:rsidR="000202E0" w:rsidRPr="008B5386">
        <w:rPr>
          <w:rFonts w:ascii="Times New Roman" w:hAnsi="Times New Roman" w:cs="Times New Roman"/>
          <w:sz w:val="24"/>
          <w:szCs w:val="24"/>
        </w:rPr>
        <w:t>folders</w:t>
      </w:r>
      <w:r w:rsidR="00294A54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05556A" w:rsidRPr="008B5386">
        <w:rPr>
          <w:rFonts w:ascii="Times New Roman" w:hAnsi="Times New Roman" w:cs="Times New Roman"/>
          <w:sz w:val="24"/>
          <w:szCs w:val="24"/>
        </w:rPr>
        <w:t>– one for every of the 25</w:t>
      </w:r>
      <w:r w:rsidR="00294A54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A23FDC" w:rsidRPr="008B5386">
        <w:rPr>
          <w:rFonts w:ascii="Times New Roman" w:hAnsi="Times New Roman" w:cs="Times New Roman"/>
          <w:sz w:val="24"/>
          <w:szCs w:val="24"/>
        </w:rPr>
        <w:t xml:space="preserve">different </w:t>
      </w:r>
      <w:r w:rsidR="000202E0" w:rsidRPr="008B5386">
        <w:rPr>
          <w:rFonts w:ascii="Times New Roman" w:hAnsi="Times New Roman" w:cs="Times New Roman"/>
          <w:sz w:val="24"/>
          <w:szCs w:val="24"/>
        </w:rPr>
        <w:t>validation</w:t>
      </w:r>
      <w:r w:rsidR="00A23FDC" w:rsidRPr="008B5386">
        <w:rPr>
          <w:rFonts w:ascii="Times New Roman" w:hAnsi="Times New Roman" w:cs="Times New Roman"/>
          <w:sz w:val="24"/>
          <w:szCs w:val="24"/>
        </w:rPr>
        <w:t xml:space="preserve"> sets.</w:t>
      </w:r>
      <w:r w:rsidR="00A9091F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C47FBD" w:rsidRPr="008B5386">
        <w:rPr>
          <w:rFonts w:ascii="Times New Roman" w:hAnsi="Times New Roman" w:cs="Times New Roman"/>
          <w:sz w:val="24"/>
          <w:szCs w:val="24"/>
        </w:rPr>
        <w:t xml:space="preserve">In </w:t>
      </w:r>
      <w:r w:rsidR="00E362F7" w:rsidRPr="008B5386">
        <w:rPr>
          <w:rFonts w:ascii="Times New Roman" w:hAnsi="Times New Roman" w:cs="Times New Roman"/>
          <w:sz w:val="24"/>
          <w:szCs w:val="24"/>
        </w:rPr>
        <w:t>each</w:t>
      </w:r>
      <w:r w:rsidR="00FC1163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AA36FC" w:rsidRPr="008B5386">
        <w:rPr>
          <w:rFonts w:ascii="Times New Roman" w:hAnsi="Times New Roman" w:cs="Times New Roman"/>
          <w:sz w:val="24"/>
          <w:szCs w:val="24"/>
        </w:rPr>
        <w:t>sub</w:t>
      </w:r>
      <w:r w:rsidR="00FC1163" w:rsidRPr="008B5386">
        <w:rPr>
          <w:rFonts w:ascii="Times New Roman" w:hAnsi="Times New Roman" w:cs="Times New Roman"/>
          <w:sz w:val="24"/>
          <w:szCs w:val="24"/>
        </w:rPr>
        <w:t>folder</w:t>
      </w:r>
      <w:r w:rsidR="00A9091F" w:rsidRPr="008B5386">
        <w:rPr>
          <w:rFonts w:ascii="Times New Roman" w:hAnsi="Times New Roman" w:cs="Times New Roman"/>
          <w:sz w:val="24"/>
          <w:szCs w:val="24"/>
        </w:rPr>
        <w:t xml:space="preserve">, 25 prediction files </w:t>
      </w:r>
      <w:r w:rsidR="00636723" w:rsidRPr="008B5386">
        <w:rPr>
          <w:rFonts w:ascii="Times New Roman" w:hAnsi="Times New Roman" w:cs="Times New Roman"/>
          <w:sz w:val="24"/>
          <w:szCs w:val="24"/>
        </w:rPr>
        <w:t>exist</w:t>
      </w:r>
      <w:r w:rsidR="00A9091F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A97A1F" w:rsidRPr="008B5386">
        <w:rPr>
          <w:rFonts w:ascii="Times New Roman" w:hAnsi="Times New Roman" w:cs="Times New Roman"/>
          <w:sz w:val="24"/>
          <w:szCs w:val="24"/>
        </w:rPr>
        <w:t xml:space="preserve">that were created </w:t>
      </w:r>
      <w:r w:rsidR="005C3372" w:rsidRPr="008B5386">
        <w:rPr>
          <w:rFonts w:ascii="Times New Roman" w:hAnsi="Times New Roman" w:cs="Times New Roman"/>
          <w:sz w:val="24"/>
          <w:szCs w:val="24"/>
        </w:rPr>
        <w:t xml:space="preserve">with </w:t>
      </w:r>
      <w:r w:rsidR="00A9091F" w:rsidRPr="008B5386">
        <w:rPr>
          <w:rFonts w:ascii="Times New Roman" w:hAnsi="Times New Roman" w:cs="Times New Roman"/>
          <w:sz w:val="24"/>
          <w:szCs w:val="24"/>
        </w:rPr>
        <w:t xml:space="preserve">different </w:t>
      </w:r>
      <w:r w:rsidR="005C3372" w:rsidRPr="008B5386">
        <w:rPr>
          <w:rFonts w:ascii="Times New Roman" w:hAnsi="Times New Roman" w:cs="Times New Roman"/>
          <w:sz w:val="24"/>
          <w:szCs w:val="24"/>
        </w:rPr>
        <w:t>prediction</w:t>
      </w:r>
      <w:r w:rsidR="00A97A1F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E362F7" w:rsidRPr="008B5386">
        <w:rPr>
          <w:rFonts w:ascii="Times New Roman" w:hAnsi="Times New Roman" w:cs="Times New Roman"/>
          <w:sz w:val="24"/>
          <w:szCs w:val="24"/>
        </w:rPr>
        <w:t>data</w:t>
      </w:r>
      <w:r w:rsidR="00A97A1F" w:rsidRPr="008B5386">
        <w:rPr>
          <w:rFonts w:ascii="Times New Roman" w:hAnsi="Times New Roman" w:cs="Times New Roman"/>
          <w:sz w:val="24"/>
          <w:szCs w:val="24"/>
        </w:rPr>
        <w:t>set</w:t>
      </w:r>
      <w:r w:rsidR="00AA36FC" w:rsidRPr="008B5386">
        <w:rPr>
          <w:rFonts w:ascii="Times New Roman" w:hAnsi="Times New Roman" w:cs="Times New Roman"/>
          <w:sz w:val="24"/>
          <w:szCs w:val="24"/>
        </w:rPr>
        <w:t>s</w:t>
      </w:r>
      <w:r w:rsidR="00A97A1F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FC1163" w:rsidRPr="008B5386">
        <w:rPr>
          <w:rFonts w:ascii="Times New Roman" w:hAnsi="Times New Roman" w:cs="Times New Roman"/>
          <w:sz w:val="24"/>
          <w:szCs w:val="24"/>
        </w:rPr>
        <w:t>using</w:t>
      </w:r>
      <w:r w:rsidR="00A97A1F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E362F7" w:rsidRPr="008B5386">
        <w:rPr>
          <w:rFonts w:ascii="Times New Roman" w:hAnsi="Times New Roman" w:cs="Times New Roman"/>
          <w:sz w:val="24"/>
          <w:szCs w:val="24"/>
        </w:rPr>
        <w:t>same</w:t>
      </w:r>
      <w:r w:rsidR="00A97A1F" w:rsidRPr="008B5386">
        <w:rPr>
          <w:rFonts w:ascii="Times New Roman" w:hAnsi="Times New Roman" w:cs="Times New Roman"/>
          <w:sz w:val="24"/>
          <w:szCs w:val="24"/>
        </w:rPr>
        <w:t xml:space="preserve"> validation</w:t>
      </w:r>
      <w:r w:rsidR="00FC1163" w:rsidRPr="008B5386">
        <w:rPr>
          <w:rFonts w:ascii="Times New Roman" w:hAnsi="Times New Roman" w:cs="Times New Roman"/>
          <w:sz w:val="24"/>
          <w:szCs w:val="24"/>
        </w:rPr>
        <w:t xml:space="preserve"> set</w:t>
      </w:r>
      <w:r w:rsidR="005C3372" w:rsidRPr="008B5386">
        <w:rPr>
          <w:rFonts w:ascii="Times New Roman" w:hAnsi="Times New Roman" w:cs="Times New Roman"/>
          <w:sz w:val="24"/>
          <w:szCs w:val="24"/>
        </w:rPr>
        <w:t>.</w:t>
      </w:r>
      <w:r w:rsidR="00FC1163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E362F7" w:rsidRPr="008B5386">
        <w:rPr>
          <w:rFonts w:ascii="Times New Roman" w:hAnsi="Times New Roman" w:cs="Times New Roman"/>
          <w:sz w:val="24"/>
          <w:szCs w:val="24"/>
        </w:rPr>
        <w:t>Here</w:t>
      </w:r>
      <w:r w:rsidR="00FC1163" w:rsidRPr="008B5386">
        <w:rPr>
          <w:rFonts w:ascii="Times New Roman" w:hAnsi="Times New Roman" w:cs="Times New Roman"/>
          <w:sz w:val="24"/>
          <w:szCs w:val="24"/>
        </w:rPr>
        <w:t>,</w:t>
      </w:r>
      <w:r w:rsidR="005C3372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FC1163" w:rsidRPr="008B5386">
        <w:rPr>
          <w:rFonts w:ascii="Times New Roman" w:hAnsi="Times New Roman" w:cs="Times New Roman"/>
          <w:sz w:val="24"/>
          <w:szCs w:val="24"/>
        </w:rPr>
        <w:t>w</w:t>
      </w:r>
      <w:r w:rsidR="005C3372" w:rsidRPr="008B5386">
        <w:rPr>
          <w:rFonts w:ascii="Times New Roman" w:hAnsi="Times New Roman" w:cs="Times New Roman"/>
          <w:sz w:val="24"/>
          <w:szCs w:val="24"/>
        </w:rPr>
        <w:t xml:space="preserve">e can </w:t>
      </w:r>
      <w:r w:rsidR="00636723" w:rsidRPr="008B5386">
        <w:rPr>
          <w:rFonts w:ascii="Times New Roman" w:hAnsi="Times New Roman" w:cs="Times New Roman"/>
          <w:sz w:val="24"/>
          <w:szCs w:val="24"/>
        </w:rPr>
        <w:t>concatenate</w:t>
      </w:r>
      <w:r w:rsidR="005C3372" w:rsidRPr="008B5386">
        <w:rPr>
          <w:rFonts w:ascii="Times New Roman" w:hAnsi="Times New Roman" w:cs="Times New Roman"/>
          <w:sz w:val="24"/>
          <w:szCs w:val="24"/>
        </w:rPr>
        <w:t xml:space="preserve"> the </w:t>
      </w:r>
      <w:r w:rsidR="00E80E2A" w:rsidRPr="008B5386">
        <w:rPr>
          <w:rFonts w:ascii="Times New Roman" w:hAnsi="Times New Roman" w:cs="Times New Roman"/>
          <w:sz w:val="24"/>
          <w:szCs w:val="24"/>
        </w:rPr>
        <w:t xml:space="preserve">compressed </w:t>
      </w:r>
      <w:r w:rsidR="005C3372" w:rsidRPr="008B5386">
        <w:rPr>
          <w:rFonts w:ascii="Times New Roman" w:hAnsi="Times New Roman" w:cs="Times New Roman"/>
          <w:sz w:val="24"/>
          <w:szCs w:val="24"/>
        </w:rPr>
        <w:t>output</w:t>
      </w:r>
      <w:r w:rsidR="00E80E2A" w:rsidRPr="008B5386">
        <w:rPr>
          <w:rFonts w:ascii="Times New Roman" w:hAnsi="Times New Roman" w:cs="Times New Roman"/>
          <w:sz w:val="24"/>
          <w:szCs w:val="24"/>
        </w:rPr>
        <w:t xml:space="preserve"> file</w:t>
      </w:r>
      <w:r w:rsidR="00AA36FC" w:rsidRPr="008B5386">
        <w:rPr>
          <w:rFonts w:ascii="Times New Roman" w:hAnsi="Times New Roman" w:cs="Times New Roman"/>
          <w:sz w:val="24"/>
          <w:szCs w:val="24"/>
        </w:rPr>
        <w:t>s</w:t>
      </w:r>
      <w:r w:rsidR="005C3372" w:rsidRPr="008B5386">
        <w:rPr>
          <w:rFonts w:ascii="Times New Roman" w:hAnsi="Times New Roman" w:cs="Times New Roman"/>
          <w:sz w:val="24"/>
          <w:szCs w:val="24"/>
        </w:rPr>
        <w:t xml:space="preserve"> into</w:t>
      </w:r>
      <w:r w:rsidR="00AA36FC" w:rsidRPr="008B5386">
        <w:rPr>
          <w:rFonts w:ascii="Times New Roman" w:hAnsi="Times New Roman" w:cs="Times New Roman"/>
          <w:sz w:val="24"/>
          <w:szCs w:val="24"/>
        </w:rPr>
        <w:t xml:space="preserve"> a</w:t>
      </w:r>
      <w:r w:rsidR="005C3372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B74AD9" w:rsidRPr="008B5386">
        <w:rPr>
          <w:rFonts w:ascii="Times New Roman" w:hAnsi="Times New Roman" w:cs="Times New Roman"/>
          <w:sz w:val="24"/>
          <w:szCs w:val="24"/>
        </w:rPr>
        <w:t xml:space="preserve">single </w:t>
      </w:r>
      <w:r w:rsidR="00636723" w:rsidRPr="008B5386">
        <w:rPr>
          <w:rFonts w:ascii="Times New Roman" w:hAnsi="Times New Roman" w:cs="Times New Roman"/>
          <w:sz w:val="24"/>
          <w:szCs w:val="24"/>
        </w:rPr>
        <w:t xml:space="preserve">txt </w:t>
      </w:r>
      <w:r w:rsidR="00B74AD9" w:rsidRPr="008B5386">
        <w:rPr>
          <w:rFonts w:ascii="Times New Roman" w:hAnsi="Times New Roman" w:cs="Times New Roman"/>
          <w:sz w:val="24"/>
          <w:szCs w:val="24"/>
        </w:rPr>
        <w:t xml:space="preserve">file with </w:t>
      </w:r>
      <w:r w:rsidR="00AA36FC" w:rsidRPr="008B5386">
        <w:rPr>
          <w:rFonts w:ascii="Times New Roman" w:hAnsi="Times New Roman" w:cs="Times New Roman"/>
          <w:sz w:val="24"/>
          <w:szCs w:val="24"/>
        </w:rPr>
        <w:t xml:space="preserve">the </w:t>
      </w:r>
      <w:r w:rsidR="00636723" w:rsidRPr="008B5386">
        <w:rPr>
          <w:rFonts w:ascii="Times New Roman" w:hAnsi="Times New Roman" w:cs="Times New Roman"/>
          <w:sz w:val="24"/>
          <w:szCs w:val="24"/>
        </w:rPr>
        <w:t>command :-</w:t>
      </w:r>
    </w:p>
    <w:p w14:paraId="67980BF6" w14:textId="53540137" w:rsidR="00F34634" w:rsidRPr="008B5386" w:rsidRDefault="00F34634" w:rsidP="00BB3118">
      <w:pPr>
        <w:tabs>
          <w:tab w:val="left" w:pos="2904"/>
        </w:tabs>
        <w:rPr>
          <w:rFonts w:ascii="Abadi Extra Light" w:hAnsi="Abadi Extra Light"/>
          <w:sz w:val="24"/>
          <w:szCs w:val="24"/>
        </w:rPr>
      </w:pPr>
      <w:proofErr w:type="spellStart"/>
      <w:r w:rsidRPr="008B5386">
        <w:rPr>
          <w:rFonts w:ascii="Abadi Extra Light" w:hAnsi="Abadi Extra Light"/>
          <w:sz w:val="24"/>
          <w:szCs w:val="24"/>
        </w:rPr>
        <w:t>zcat</w:t>
      </w:r>
      <w:proofErr w:type="spellEnd"/>
      <w:r w:rsidRPr="008B5386">
        <w:rPr>
          <w:rFonts w:ascii="Abadi Extra Light" w:hAnsi="Abadi Extra Light"/>
          <w:sz w:val="24"/>
          <w:szCs w:val="24"/>
        </w:rPr>
        <w:t xml:space="preserve"> independent*.gz &gt; concat.txt</w:t>
      </w:r>
    </w:p>
    <w:p w14:paraId="7A0884E9" w14:textId="5C5328A8" w:rsidR="000F2CF3" w:rsidRPr="008B5386" w:rsidRDefault="00A53482" w:rsidP="00BB3118">
      <w:pPr>
        <w:tabs>
          <w:tab w:val="left" w:pos="2904"/>
        </w:tabs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 xml:space="preserve">This will output </w:t>
      </w:r>
      <w:r w:rsidRPr="008B5386">
        <w:rPr>
          <w:rFonts w:ascii="Times New Roman" w:hAnsi="Times New Roman" w:cs="Times New Roman"/>
          <w:i/>
          <w:iCs/>
          <w:sz w:val="24"/>
          <w:szCs w:val="24"/>
        </w:rPr>
        <w:t>concat.txt</w:t>
      </w:r>
      <w:r w:rsidRPr="008B5386">
        <w:rPr>
          <w:rFonts w:ascii="Times New Roman" w:hAnsi="Times New Roman" w:cs="Times New Roman"/>
          <w:sz w:val="24"/>
          <w:szCs w:val="24"/>
        </w:rPr>
        <w:t xml:space="preserve"> file. </w:t>
      </w:r>
      <w:r w:rsidR="00F95427" w:rsidRPr="008B5386">
        <w:rPr>
          <w:rFonts w:ascii="Times New Roman" w:hAnsi="Times New Roman" w:cs="Times New Roman"/>
          <w:sz w:val="24"/>
          <w:szCs w:val="24"/>
        </w:rPr>
        <w:t>First column of the con</w:t>
      </w:r>
      <w:r w:rsidR="005F599A" w:rsidRPr="008B5386">
        <w:rPr>
          <w:rFonts w:ascii="Times New Roman" w:hAnsi="Times New Roman" w:cs="Times New Roman"/>
          <w:sz w:val="24"/>
          <w:szCs w:val="24"/>
        </w:rPr>
        <w:t>c</w:t>
      </w:r>
      <w:r w:rsidR="009F4025" w:rsidRPr="008B5386">
        <w:rPr>
          <w:rFonts w:ascii="Times New Roman" w:hAnsi="Times New Roman" w:cs="Times New Roman"/>
          <w:sz w:val="24"/>
          <w:szCs w:val="24"/>
        </w:rPr>
        <w:t>a</w:t>
      </w:r>
      <w:r w:rsidR="005F599A" w:rsidRPr="008B5386">
        <w:rPr>
          <w:rFonts w:ascii="Times New Roman" w:hAnsi="Times New Roman" w:cs="Times New Roman"/>
          <w:sz w:val="24"/>
          <w:szCs w:val="24"/>
        </w:rPr>
        <w:t>t.txt</w:t>
      </w:r>
      <w:r w:rsidR="00DE573D" w:rsidRPr="008B5386">
        <w:rPr>
          <w:rFonts w:ascii="Times New Roman" w:hAnsi="Times New Roman" w:cs="Times New Roman"/>
          <w:sz w:val="24"/>
          <w:szCs w:val="24"/>
        </w:rPr>
        <w:t xml:space="preserve"> file</w:t>
      </w:r>
      <w:r w:rsidR="00F95427" w:rsidRPr="008B5386">
        <w:rPr>
          <w:rFonts w:ascii="Times New Roman" w:hAnsi="Times New Roman" w:cs="Times New Roman"/>
          <w:sz w:val="24"/>
          <w:szCs w:val="24"/>
        </w:rPr>
        <w:t xml:space="preserve"> ha</w:t>
      </w:r>
      <w:r w:rsidR="00D0459D" w:rsidRPr="008B5386">
        <w:rPr>
          <w:rFonts w:ascii="Times New Roman" w:hAnsi="Times New Roman" w:cs="Times New Roman"/>
          <w:sz w:val="24"/>
          <w:szCs w:val="24"/>
        </w:rPr>
        <w:t>s</w:t>
      </w:r>
      <w:r w:rsidR="00F95427" w:rsidRPr="008B5386">
        <w:rPr>
          <w:rFonts w:ascii="Times New Roman" w:hAnsi="Times New Roman" w:cs="Times New Roman"/>
          <w:sz w:val="24"/>
          <w:szCs w:val="24"/>
        </w:rPr>
        <w:t xml:space="preserve"> the variant id</w:t>
      </w:r>
      <w:r w:rsidR="00FB3DDE" w:rsidRPr="008B5386">
        <w:rPr>
          <w:rFonts w:ascii="Times New Roman" w:hAnsi="Times New Roman" w:cs="Times New Roman"/>
          <w:sz w:val="24"/>
          <w:szCs w:val="24"/>
        </w:rPr>
        <w:t>.</w:t>
      </w:r>
      <w:r w:rsidR="0021198B" w:rsidRPr="008B5386">
        <w:rPr>
          <w:rFonts w:ascii="Times New Roman" w:hAnsi="Times New Roman" w:cs="Times New Roman"/>
          <w:sz w:val="24"/>
          <w:szCs w:val="24"/>
        </w:rPr>
        <w:t xml:space="preserve"> S</w:t>
      </w:r>
      <w:r w:rsidR="00FB3DDE" w:rsidRPr="008B5386">
        <w:rPr>
          <w:rFonts w:ascii="Times New Roman" w:hAnsi="Times New Roman" w:cs="Times New Roman"/>
          <w:sz w:val="24"/>
          <w:szCs w:val="24"/>
        </w:rPr>
        <w:t>econd column</w:t>
      </w:r>
      <w:r w:rsidR="00361F12" w:rsidRPr="008B5386">
        <w:rPr>
          <w:rFonts w:ascii="Times New Roman" w:hAnsi="Times New Roman" w:cs="Times New Roman"/>
          <w:sz w:val="24"/>
          <w:szCs w:val="24"/>
        </w:rPr>
        <w:t xml:space="preserve"> t</w:t>
      </w:r>
      <w:r w:rsidR="00231845" w:rsidRPr="008B5386">
        <w:rPr>
          <w:rFonts w:ascii="Times New Roman" w:hAnsi="Times New Roman" w:cs="Times New Roman"/>
          <w:sz w:val="24"/>
          <w:szCs w:val="24"/>
        </w:rPr>
        <w:t>o</w:t>
      </w:r>
      <w:r w:rsidR="00361F12" w:rsidRPr="008B5386">
        <w:rPr>
          <w:rFonts w:ascii="Times New Roman" w:hAnsi="Times New Roman" w:cs="Times New Roman"/>
          <w:sz w:val="24"/>
          <w:szCs w:val="24"/>
        </w:rPr>
        <w:t xml:space="preserve"> fifth column</w:t>
      </w:r>
      <w:r w:rsidR="00FB3DDE" w:rsidRPr="008B5386">
        <w:rPr>
          <w:rFonts w:ascii="Times New Roman" w:hAnsi="Times New Roman" w:cs="Times New Roman"/>
          <w:sz w:val="24"/>
          <w:szCs w:val="24"/>
        </w:rPr>
        <w:t xml:space="preserve"> ha</w:t>
      </w:r>
      <w:r w:rsidR="00D0459D" w:rsidRPr="008B5386">
        <w:rPr>
          <w:rFonts w:ascii="Times New Roman" w:hAnsi="Times New Roman" w:cs="Times New Roman"/>
          <w:sz w:val="24"/>
          <w:szCs w:val="24"/>
        </w:rPr>
        <w:t>ve</w:t>
      </w:r>
      <w:r w:rsidR="00FB3DDE" w:rsidRPr="008B5386">
        <w:rPr>
          <w:rFonts w:ascii="Times New Roman" w:hAnsi="Times New Roman" w:cs="Times New Roman"/>
          <w:sz w:val="24"/>
          <w:szCs w:val="24"/>
        </w:rPr>
        <w:t xml:space="preserve"> the prediction value</w:t>
      </w:r>
      <w:r w:rsidR="00361F12" w:rsidRPr="008B5386">
        <w:rPr>
          <w:rFonts w:ascii="Times New Roman" w:hAnsi="Times New Roman" w:cs="Times New Roman"/>
          <w:sz w:val="24"/>
          <w:szCs w:val="24"/>
        </w:rPr>
        <w:t>s</w:t>
      </w:r>
      <w:r w:rsidR="00FB3DDE" w:rsidRPr="008B5386">
        <w:rPr>
          <w:rFonts w:ascii="Times New Roman" w:hAnsi="Times New Roman" w:cs="Times New Roman"/>
          <w:sz w:val="24"/>
          <w:szCs w:val="24"/>
        </w:rPr>
        <w:t xml:space="preserve"> for </w:t>
      </w:r>
      <w:r w:rsidR="000B6462" w:rsidRPr="008B5386">
        <w:rPr>
          <w:rFonts w:ascii="Times New Roman" w:hAnsi="Times New Roman" w:cs="Times New Roman"/>
          <w:sz w:val="24"/>
          <w:szCs w:val="24"/>
        </w:rPr>
        <w:t>p</w:t>
      </w:r>
      <w:r w:rsidR="00FB3DDE" w:rsidRPr="008B5386">
        <w:rPr>
          <w:rFonts w:ascii="Times New Roman" w:hAnsi="Times New Roman" w:cs="Times New Roman"/>
          <w:sz w:val="24"/>
          <w:szCs w:val="24"/>
        </w:rPr>
        <w:t xml:space="preserve">eak </w:t>
      </w:r>
      <w:r w:rsidR="000B6462" w:rsidRPr="008B5386">
        <w:rPr>
          <w:rFonts w:ascii="Times New Roman" w:hAnsi="Times New Roman" w:cs="Times New Roman"/>
          <w:sz w:val="24"/>
          <w:szCs w:val="24"/>
        </w:rPr>
        <w:t>c</w:t>
      </w:r>
      <w:r w:rsidR="00FB3DDE" w:rsidRPr="008B5386">
        <w:rPr>
          <w:rFonts w:ascii="Times New Roman" w:hAnsi="Times New Roman" w:cs="Times New Roman"/>
          <w:sz w:val="24"/>
          <w:szCs w:val="24"/>
        </w:rPr>
        <w:t>urrent (I</w:t>
      </w:r>
      <w:r w:rsidR="00FB3DDE" w:rsidRPr="008B5386">
        <w:rPr>
          <w:rFonts w:ascii="Times New Roman" w:hAnsi="Times New Roman" w:cs="Times New Roman"/>
          <w:sz w:val="24"/>
          <w:szCs w:val="24"/>
          <w:vertAlign w:val="subscript"/>
        </w:rPr>
        <w:t>Ks</w:t>
      </w:r>
      <w:r w:rsidR="00FB3DDE" w:rsidRPr="008B5386">
        <w:rPr>
          <w:rFonts w:ascii="Times New Roman" w:hAnsi="Times New Roman" w:cs="Times New Roman"/>
          <w:sz w:val="24"/>
          <w:szCs w:val="24"/>
        </w:rPr>
        <w:t>)</w:t>
      </w:r>
      <w:r w:rsidR="00361F12" w:rsidRPr="008B5386">
        <w:rPr>
          <w:rFonts w:ascii="Times New Roman" w:hAnsi="Times New Roman" w:cs="Times New Roman"/>
          <w:sz w:val="24"/>
          <w:szCs w:val="24"/>
        </w:rPr>
        <w:t xml:space="preserve">, </w:t>
      </w:r>
      <w:r w:rsidR="000B6462" w:rsidRPr="008B5386">
        <w:rPr>
          <w:rFonts w:ascii="Times New Roman" w:hAnsi="Times New Roman" w:cs="Times New Roman"/>
          <w:sz w:val="24"/>
          <w:szCs w:val="24"/>
        </w:rPr>
        <w:t>v</w:t>
      </w:r>
      <w:r w:rsidR="00361F12" w:rsidRPr="008B5386">
        <w:rPr>
          <w:rFonts w:ascii="Times New Roman" w:hAnsi="Times New Roman" w:cs="Times New Roman"/>
          <w:sz w:val="24"/>
          <w:szCs w:val="24"/>
        </w:rPr>
        <w:t>oltage</w:t>
      </w:r>
      <w:r w:rsidR="000B6462" w:rsidRPr="008B5386">
        <w:rPr>
          <w:rFonts w:ascii="Times New Roman" w:hAnsi="Times New Roman" w:cs="Times New Roman"/>
          <w:sz w:val="24"/>
          <w:szCs w:val="24"/>
        </w:rPr>
        <w:t xml:space="preserve"> of half-maximal activation </w:t>
      </w:r>
      <w:r w:rsidR="00361F12" w:rsidRPr="008B5386">
        <w:rPr>
          <w:rFonts w:ascii="Times New Roman" w:hAnsi="Times New Roman" w:cs="Times New Roman"/>
          <w:sz w:val="24"/>
          <w:szCs w:val="24"/>
        </w:rPr>
        <w:t>(V</w:t>
      </w:r>
      <w:r w:rsidR="00361F12" w:rsidRPr="008B5386">
        <w:rPr>
          <w:rFonts w:ascii="Times New Roman" w:hAnsi="Times New Roman" w:cs="Times New Roman"/>
          <w:sz w:val="24"/>
          <w:szCs w:val="24"/>
          <w:vertAlign w:val="subscript"/>
        </w:rPr>
        <w:t>1/2</w:t>
      </w:r>
      <w:r w:rsidR="00361F12" w:rsidRPr="008B5386">
        <w:rPr>
          <w:rFonts w:ascii="Times New Roman" w:hAnsi="Times New Roman" w:cs="Times New Roman"/>
          <w:sz w:val="24"/>
          <w:szCs w:val="24"/>
        </w:rPr>
        <w:t>),</w:t>
      </w:r>
      <w:r w:rsidR="00DE573D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0B6462" w:rsidRPr="008B5386">
        <w:rPr>
          <w:rFonts w:ascii="Times New Roman" w:hAnsi="Times New Roman" w:cs="Times New Roman"/>
          <w:sz w:val="24"/>
          <w:szCs w:val="24"/>
        </w:rPr>
        <w:t>a</w:t>
      </w:r>
      <w:r w:rsidR="00361F12" w:rsidRPr="008B5386">
        <w:rPr>
          <w:rFonts w:ascii="Times New Roman" w:hAnsi="Times New Roman" w:cs="Times New Roman"/>
          <w:sz w:val="24"/>
          <w:szCs w:val="24"/>
        </w:rPr>
        <w:t>ctivation time</w:t>
      </w:r>
      <w:r w:rsidR="00C47FBD" w:rsidRPr="008B5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BD" w:rsidRPr="008B5386">
        <w:rPr>
          <w:rFonts w:ascii="Times New Roman" w:hAnsi="Times New Roman" w:cs="Times New Roman"/>
          <w:sz w:val="24"/>
          <w:szCs w:val="24"/>
        </w:rPr>
        <w:t>τ</w:t>
      </w:r>
      <w:r w:rsidR="00C47FBD" w:rsidRPr="008B5386">
        <w:rPr>
          <w:rFonts w:ascii="Times New Roman" w:hAnsi="Times New Roman" w:cs="Times New Roman"/>
          <w:sz w:val="24"/>
          <w:szCs w:val="24"/>
          <w:vertAlign w:val="subscript"/>
        </w:rPr>
        <w:t>act</w:t>
      </w:r>
      <w:proofErr w:type="spellEnd"/>
      <w:r w:rsidR="00361F12" w:rsidRPr="008B5386">
        <w:rPr>
          <w:rFonts w:ascii="Times New Roman" w:hAnsi="Times New Roman" w:cs="Times New Roman"/>
          <w:sz w:val="24"/>
          <w:szCs w:val="24"/>
        </w:rPr>
        <w:t xml:space="preserve"> and </w:t>
      </w:r>
      <w:r w:rsidR="000B6462" w:rsidRPr="008B5386">
        <w:rPr>
          <w:rFonts w:ascii="Times New Roman" w:hAnsi="Times New Roman" w:cs="Times New Roman"/>
          <w:sz w:val="24"/>
          <w:szCs w:val="24"/>
        </w:rPr>
        <w:t>d</w:t>
      </w:r>
      <w:r w:rsidR="00361F12" w:rsidRPr="008B5386">
        <w:rPr>
          <w:rFonts w:ascii="Times New Roman" w:hAnsi="Times New Roman" w:cs="Times New Roman"/>
          <w:sz w:val="24"/>
          <w:szCs w:val="24"/>
        </w:rPr>
        <w:t>eactivation time</w:t>
      </w:r>
      <w:r w:rsidR="00C47FBD" w:rsidRPr="008B5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BD" w:rsidRPr="008B5386">
        <w:rPr>
          <w:rFonts w:ascii="Times New Roman" w:hAnsi="Times New Roman" w:cs="Times New Roman"/>
          <w:sz w:val="24"/>
          <w:szCs w:val="24"/>
        </w:rPr>
        <w:t>τ</w:t>
      </w:r>
      <w:r w:rsidR="00C47FBD" w:rsidRPr="008B5386">
        <w:rPr>
          <w:rFonts w:ascii="Times New Roman" w:hAnsi="Times New Roman" w:cs="Times New Roman"/>
          <w:sz w:val="24"/>
          <w:szCs w:val="24"/>
          <w:vertAlign w:val="subscript"/>
        </w:rPr>
        <w:t>deact</w:t>
      </w:r>
      <w:proofErr w:type="spellEnd"/>
      <w:r w:rsidR="002878E4" w:rsidRPr="008B5386">
        <w:rPr>
          <w:rFonts w:ascii="Times New Roman" w:hAnsi="Times New Roman" w:cs="Times New Roman"/>
          <w:sz w:val="24"/>
          <w:szCs w:val="24"/>
        </w:rPr>
        <w:t xml:space="preserve"> respectively.</w:t>
      </w:r>
      <w:r w:rsidR="00DE573D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231845" w:rsidRPr="008B5386">
        <w:rPr>
          <w:rFonts w:ascii="Times New Roman" w:hAnsi="Times New Roman" w:cs="Times New Roman"/>
          <w:sz w:val="24"/>
          <w:szCs w:val="24"/>
        </w:rPr>
        <w:t>S</w:t>
      </w:r>
      <w:r w:rsidR="00DE573D" w:rsidRPr="008B5386">
        <w:rPr>
          <w:rFonts w:ascii="Times New Roman" w:hAnsi="Times New Roman" w:cs="Times New Roman"/>
          <w:sz w:val="24"/>
          <w:szCs w:val="24"/>
        </w:rPr>
        <w:t xml:space="preserve">ixth column </w:t>
      </w:r>
      <w:r w:rsidR="005576AD" w:rsidRPr="008B5386">
        <w:rPr>
          <w:rFonts w:ascii="Times New Roman" w:hAnsi="Times New Roman" w:cs="Times New Roman"/>
          <w:sz w:val="24"/>
          <w:szCs w:val="24"/>
        </w:rPr>
        <w:t>to</w:t>
      </w:r>
      <w:r w:rsidR="00FC360D" w:rsidRPr="008B5386">
        <w:rPr>
          <w:rFonts w:ascii="Times New Roman" w:hAnsi="Times New Roman" w:cs="Times New Roman"/>
          <w:sz w:val="24"/>
          <w:szCs w:val="24"/>
        </w:rPr>
        <w:t xml:space="preserve"> the last </w:t>
      </w:r>
      <w:r w:rsidR="00CB0DCF" w:rsidRPr="008B5386">
        <w:rPr>
          <w:rFonts w:ascii="Times New Roman" w:hAnsi="Times New Roman" w:cs="Times New Roman"/>
          <w:sz w:val="24"/>
          <w:szCs w:val="24"/>
        </w:rPr>
        <w:t xml:space="preserve">column </w:t>
      </w:r>
      <w:r w:rsidR="00FC360D" w:rsidRPr="008B5386">
        <w:rPr>
          <w:rFonts w:ascii="Times New Roman" w:hAnsi="Times New Roman" w:cs="Times New Roman"/>
          <w:sz w:val="24"/>
          <w:szCs w:val="24"/>
        </w:rPr>
        <w:t>have the functional labels (0 for no</w:t>
      </w:r>
      <w:r w:rsidR="00CB0DCF" w:rsidRPr="008B5386">
        <w:rPr>
          <w:rFonts w:ascii="Times New Roman" w:hAnsi="Times New Roman" w:cs="Times New Roman"/>
          <w:sz w:val="24"/>
          <w:szCs w:val="24"/>
        </w:rPr>
        <w:t>r</w:t>
      </w:r>
      <w:r w:rsidR="00FC360D" w:rsidRPr="008B5386">
        <w:rPr>
          <w:rFonts w:ascii="Times New Roman" w:hAnsi="Times New Roman" w:cs="Times New Roman"/>
          <w:sz w:val="24"/>
          <w:szCs w:val="24"/>
        </w:rPr>
        <w:t>mal and 1 for dysfunction</w:t>
      </w:r>
      <w:r w:rsidR="000B6462" w:rsidRPr="008B5386">
        <w:rPr>
          <w:rFonts w:ascii="Times New Roman" w:hAnsi="Times New Roman" w:cs="Times New Roman"/>
          <w:sz w:val="24"/>
          <w:szCs w:val="24"/>
        </w:rPr>
        <w:t>al</w:t>
      </w:r>
      <w:r w:rsidR="00FC360D" w:rsidRPr="008B5386">
        <w:rPr>
          <w:rFonts w:ascii="Times New Roman" w:hAnsi="Times New Roman" w:cs="Times New Roman"/>
          <w:sz w:val="24"/>
          <w:szCs w:val="24"/>
        </w:rPr>
        <w:t>)</w:t>
      </w:r>
      <w:r w:rsidR="002878E4" w:rsidRPr="008B5386">
        <w:rPr>
          <w:rFonts w:ascii="Times New Roman" w:hAnsi="Times New Roman" w:cs="Times New Roman"/>
          <w:sz w:val="24"/>
          <w:szCs w:val="24"/>
        </w:rPr>
        <w:t xml:space="preserve"> used for training</w:t>
      </w:r>
      <w:r w:rsidR="00F749B9" w:rsidRPr="008B5386">
        <w:rPr>
          <w:rFonts w:ascii="Times New Roman" w:hAnsi="Times New Roman" w:cs="Times New Roman"/>
          <w:sz w:val="24"/>
          <w:szCs w:val="24"/>
        </w:rPr>
        <w:t xml:space="preserve"> in the </w:t>
      </w:r>
      <w:r w:rsidR="000B6462" w:rsidRPr="008B5386">
        <w:rPr>
          <w:rFonts w:ascii="Times New Roman" w:hAnsi="Times New Roman" w:cs="Times New Roman"/>
          <w:sz w:val="24"/>
          <w:szCs w:val="24"/>
        </w:rPr>
        <w:t xml:space="preserve">same </w:t>
      </w:r>
      <w:r w:rsidR="00F749B9" w:rsidRPr="008B5386">
        <w:rPr>
          <w:rFonts w:ascii="Times New Roman" w:hAnsi="Times New Roman" w:cs="Times New Roman"/>
          <w:sz w:val="24"/>
          <w:szCs w:val="24"/>
        </w:rPr>
        <w:t>order as predicted values</w:t>
      </w:r>
      <w:r w:rsidR="00CB0DCF" w:rsidRPr="008B5386">
        <w:rPr>
          <w:rFonts w:ascii="Times New Roman" w:hAnsi="Times New Roman" w:cs="Times New Roman"/>
          <w:sz w:val="24"/>
          <w:szCs w:val="24"/>
        </w:rPr>
        <w:t>.</w:t>
      </w:r>
      <w:r w:rsidR="00AD1179" w:rsidRPr="008B5386">
        <w:rPr>
          <w:rFonts w:ascii="Times New Roman" w:hAnsi="Times New Roman" w:cs="Times New Roman"/>
          <w:sz w:val="24"/>
          <w:szCs w:val="24"/>
        </w:rPr>
        <w:t xml:space="preserve"> BCL recognize</w:t>
      </w:r>
      <w:r w:rsidR="002878E4" w:rsidRPr="008B5386">
        <w:rPr>
          <w:rFonts w:ascii="Times New Roman" w:hAnsi="Times New Roman" w:cs="Times New Roman"/>
          <w:sz w:val="24"/>
          <w:szCs w:val="24"/>
        </w:rPr>
        <w:t>s</w:t>
      </w:r>
      <w:r w:rsidR="00AD1179" w:rsidRPr="008B5386">
        <w:rPr>
          <w:rFonts w:ascii="Times New Roman" w:hAnsi="Times New Roman" w:cs="Times New Roman"/>
          <w:sz w:val="24"/>
          <w:szCs w:val="24"/>
        </w:rPr>
        <w:t xml:space="preserve"> this pattern</w:t>
      </w:r>
      <w:r w:rsidR="000F2CF3" w:rsidRPr="008B5386">
        <w:rPr>
          <w:rFonts w:ascii="Times New Roman" w:hAnsi="Times New Roman" w:cs="Times New Roman"/>
          <w:sz w:val="24"/>
          <w:szCs w:val="24"/>
        </w:rPr>
        <w:t xml:space="preserve"> and can directly evaluate the </w:t>
      </w:r>
      <w:r w:rsidR="00670045" w:rsidRPr="008B5386">
        <w:rPr>
          <w:rFonts w:ascii="Times New Roman" w:hAnsi="Times New Roman" w:cs="Times New Roman"/>
          <w:sz w:val="24"/>
          <w:szCs w:val="24"/>
        </w:rPr>
        <w:t>performance</w:t>
      </w:r>
      <w:r w:rsidR="000F2CF3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A31F68" w:rsidRPr="008B5386">
        <w:rPr>
          <w:rFonts w:ascii="Times New Roman" w:hAnsi="Times New Roman" w:cs="Times New Roman"/>
          <w:sz w:val="24"/>
          <w:szCs w:val="24"/>
        </w:rPr>
        <w:t>using</w:t>
      </w:r>
      <w:r w:rsidR="000F2CF3" w:rsidRPr="008B5386">
        <w:rPr>
          <w:rFonts w:ascii="Times New Roman" w:hAnsi="Times New Roman" w:cs="Times New Roman"/>
          <w:sz w:val="24"/>
          <w:szCs w:val="24"/>
        </w:rPr>
        <w:t xml:space="preserve"> the command </w:t>
      </w:r>
      <w:r w:rsidR="00441310" w:rsidRPr="008B5386">
        <w:rPr>
          <w:rFonts w:ascii="Times New Roman" w:hAnsi="Times New Roman" w:cs="Times New Roman"/>
          <w:sz w:val="24"/>
          <w:szCs w:val="24"/>
        </w:rPr>
        <w:t>line: -</w:t>
      </w:r>
    </w:p>
    <w:p w14:paraId="2CEF1F9F" w14:textId="7E15BF71" w:rsidR="00935F37" w:rsidRPr="008B5386" w:rsidRDefault="00935F37" w:rsidP="00C21A48">
      <w:pPr>
        <w:tabs>
          <w:tab w:val="left" w:pos="2904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bcl-apps-static.exe</w:t>
      </w:r>
      <w:r w:rsidR="00CB0DCF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model:ComputeStatistics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="00C21A48" w:rsidRPr="008B5386">
        <w:rPr>
          <w:rFonts w:ascii="Abadi Extra Light" w:hAnsi="Abadi Extra Light" w:cs="Times New Roman"/>
          <w:sz w:val="24"/>
          <w:szCs w:val="24"/>
        </w:rPr>
        <w:t>\</w:t>
      </w:r>
    </w:p>
    <w:p w14:paraId="58B938CB" w14:textId="235E5780" w:rsidR="00935F37" w:rsidRPr="008B5386" w:rsidRDefault="00935F37" w:rsidP="00C21A48">
      <w:pPr>
        <w:tabs>
          <w:tab w:val="left" w:pos="2904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-input </w:t>
      </w:r>
      <w:r w:rsidR="002A67F4" w:rsidRPr="008B5386">
        <w:rPr>
          <w:rFonts w:ascii="Abadi Extra Light" w:hAnsi="Abadi Extra Light" w:cs="Times New Roman"/>
          <w:sz w:val="24"/>
          <w:szCs w:val="24"/>
        </w:rPr>
        <w:t>concat</w:t>
      </w:r>
      <w:r w:rsidRPr="008B5386">
        <w:rPr>
          <w:rFonts w:ascii="Abadi Extra Light" w:hAnsi="Abadi Extra Light" w:cs="Times New Roman"/>
          <w:sz w:val="24"/>
          <w:szCs w:val="24"/>
        </w:rPr>
        <w:t xml:space="preserve">.txt </w:t>
      </w:r>
      <w:r w:rsidR="00C21A48" w:rsidRPr="008B5386">
        <w:rPr>
          <w:rFonts w:ascii="Abadi Extra Light" w:hAnsi="Abadi Extra Light" w:cs="Times New Roman"/>
          <w:sz w:val="24"/>
          <w:szCs w:val="24"/>
        </w:rPr>
        <w:t>\</w:t>
      </w:r>
    </w:p>
    <w:p w14:paraId="6FCFDC9D" w14:textId="69EF9664" w:rsidR="002A67F4" w:rsidRPr="008B5386" w:rsidRDefault="00935F37" w:rsidP="00C21A48">
      <w:pPr>
        <w:tabs>
          <w:tab w:val="left" w:pos="2904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-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obj_function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'</w:t>
      </w:r>
      <w:proofErr w:type="spellStart"/>
      <w:r w:rsidR="00670045" w:rsidRPr="008B5386">
        <w:rPr>
          <w:rFonts w:ascii="Abadi Extra Light" w:hAnsi="Abadi Extra Light" w:cs="Times New Roman"/>
          <w:sz w:val="24"/>
          <w:szCs w:val="24"/>
        </w:rPr>
        <w:t>ContingencyMatrixMeasure</w:t>
      </w:r>
      <w:proofErr w:type="spellEnd"/>
      <w:r w:rsidR="00670045" w:rsidRPr="008B5386">
        <w:rPr>
          <w:rFonts w:ascii="Abadi Extra Light" w:hAnsi="Abadi Extra Light" w:cs="Times New Roman"/>
          <w:sz w:val="24"/>
          <w:szCs w:val="24"/>
        </w:rPr>
        <w:t xml:space="preserve"> (</w:t>
      </w:r>
      <w:r w:rsidRPr="008B5386">
        <w:rPr>
          <w:rFonts w:ascii="Abadi Extra Light" w:hAnsi="Abadi Extra Light" w:cs="Times New Roman"/>
          <w:sz w:val="24"/>
          <w:szCs w:val="24"/>
        </w:rPr>
        <w:t>measure=</w:t>
      </w:r>
      <w:r w:rsidR="00670045" w:rsidRPr="008B5386">
        <w:rPr>
          <w:rFonts w:ascii="Abadi Extra Light" w:hAnsi="Abadi Extra Light" w:cs="Times New Roman"/>
          <w:sz w:val="24"/>
          <w:szCs w:val="24"/>
        </w:rPr>
        <w:t>MCC, parity</w:t>
      </w:r>
      <w:r w:rsidRPr="008B5386">
        <w:rPr>
          <w:rFonts w:ascii="Abadi Extra Light" w:hAnsi="Abadi Extra Light" w:cs="Times New Roman"/>
          <w:sz w:val="24"/>
          <w:szCs w:val="24"/>
        </w:rPr>
        <w:t>=</w:t>
      </w:r>
      <w:r w:rsidR="00670045" w:rsidRPr="008B5386">
        <w:rPr>
          <w:rFonts w:ascii="Abadi Extra Light" w:hAnsi="Abadi Extra Light" w:cs="Times New Roman"/>
          <w:sz w:val="24"/>
          <w:szCs w:val="24"/>
        </w:rPr>
        <w:t>1, cutoff</w:t>
      </w:r>
      <w:r w:rsidRPr="008B5386">
        <w:rPr>
          <w:rFonts w:ascii="Abadi Extra Light" w:hAnsi="Abadi Extra Light" w:cs="Times New Roman"/>
          <w:sz w:val="24"/>
          <w:szCs w:val="24"/>
        </w:rPr>
        <w:t>=0.5,</w:t>
      </w:r>
      <w:r w:rsidR="00132D0B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adjustable cutoff=0)' '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ContingencyMatrixMeasure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(measure=</w:t>
      </w:r>
      <w:r w:rsidR="0046761B" w:rsidRPr="008B5386">
        <w:rPr>
          <w:rFonts w:ascii="Abadi Extra Light" w:hAnsi="Abadi Extra Light" w:cs="Times New Roman"/>
          <w:sz w:val="24"/>
          <w:szCs w:val="24"/>
        </w:rPr>
        <w:t>MCC, parity</w:t>
      </w:r>
      <w:r w:rsidRPr="008B5386">
        <w:rPr>
          <w:rFonts w:ascii="Abadi Extra Light" w:hAnsi="Abadi Extra Light" w:cs="Times New Roman"/>
          <w:sz w:val="24"/>
          <w:szCs w:val="24"/>
        </w:rPr>
        <w:t xml:space="preserve">=1,cutoff=0.5,adjustable cutoff=1)' </w:t>
      </w:r>
      <w:r w:rsidR="00C21A48" w:rsidRPr="008B5386">
        <w:rPr>
          <w:rFonts w:ascii="Abadi Extra Light" w:hAnsi="Abadi Extra Light" w:cs="Times New Roman"/>
          <w:sz w:val="24"/>
          <w:szCs w:val="24"/>
        </w:rPr>
        <w:t xml:space="preserve"> \</w:t>
      </w:r>
    </w:p>
    <w:p w14:paraId="5C6FFA75" w14:textId="746F94CC" w:rsidR="00FB3DDE" w:rsidRPr="008B5386" w:rsidRDefault="00935F37" w:rsidP="00C21A48">
      <w:pPr>
        <w:tabs>
          <w:tab w:val="left" w:pos="2904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-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filename_obj_function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="005576AD" w:rsidRPr="008B5386">
        <w:rPr>
          <w:rFonts w:ascii="Abadi Extra Light" w:hAnsi="Abadi Extra Light" w:cs="Times New Roman"/>
          <w:sz w:val="24"/>
          <w:szCs w:val="24"/>
        </w:rPr>
        <w:t>&lt;</w:t>
      </w:r>
      <w:r w:rsidRPr="008B5386">
        <w:rPr>
          <w:rFonts w:ascii="Abadi Extra Light" w:hAnsi="Abadi Extra Light" w:cs="Times New Roman"/>
          <w:sz w:val="24"/>
          <w:szCs w:val="24"/>
        </w:rPr>
        <w:t>final_result.txt</w:t>
      </w:r>
      <w:r w:rsidR="005576AD" w:rsidRPr="008B5386">
        <w:rPr>
          <w:rFonts w:ascii="Abadi Extra Light" w:hAnsi="Abadi Extra Light" w:cs="Times New Roman"/>
          <w:sz w:val="24"/>
          <w:szCs w:val="24"/>
        </w:rPr>
        <w:t>&gt;</w:t>
      </w:r>
    </w:p>
    <w:p w14:paraId="032006F7" w14:textId="458703B8" w:rsidR="00C21A48" w:rsidRPr="008B5386" w:rsidRDefault="00C21A48" w:rsidP="00C21A48">
      <w:pPr>
        <w:tabs>
          <w:tab w:val="left" w:pos="2904"/>
        </w:tabs>
        <w:spacing w:after="0"/>
        <w:rPr>
          <w:rFonts w:ascii="Abadi Extra Light" w:hAnsi="Abadi Extra Light" w:cs="Times New Roman"/>
          <w:sz w:val="24"/>
          <w:szCs w:val="24"/>
        </w:rPr>
      </w:pPr>
    </w:p>
    <w:p w14:paraId="67A68E2C" w14:textId="1F368520" w:rsidR="00C21A48" w:rsidRPr="008B5386" w:rsidRDefault="00B547CC" w:rsidP="00B547CC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 xml:space="preserve">This will generate </w:t>
      </w:r>
      <w:r w:rsidRPr="008B5386">
        <w:rPr>
          <w:rFonts w:ascii="Times New Roman" w:hAnsi="Times New Roman" w:cs="Times New Roman"/>
          <w:i/>
          <w:iCs/>
          <w:sz w:val="24"/>
          <w:szCs w:val="24"/>
        </w:rPr>
        <w:t>final_result.txt</w:t>
      </w:r>
      <w:r w:rsidRPr="008B5386">
        <w:rPr>
          <w:rFonts w:ascii="Times New Roman" w:hAnsi="Times New Roman" w:cs="Times New Roman"/>
          <w:sz w:val="24"/>
          <w:szCs w:val="24"/>
        </w:rPr>
        <w:t xml:space="preserve"> that contained the average MCC for four </w:t>
      </w:r>
      <w:r w:rsidR="00FC49D3" w:rsidRPr="008B5386">
        <w:rPr>
          <w:rFonts w:ascii="Times New Roman" w:hAnsi="Times New Roman" w:cs="Times New Roman"/>
          <w:sz w:val="24"/>
          <w:szCs w:val="24"/>
        </w:rPr>
        <w:t>prediction labels. This command will</w:t>
      </w:r>
      <w:r w:rsidR="0062085D" w:rsidRPr="008B5386">
        <w:rPr>
          <w:rFonts w:ascii="Times New Roman" w:hAnsi="Times New Roman" w:cs="Times New Roman"/>
          <w:sz w:val="24"/>
          <w:szCs w:val="24"/>
        </w:rPr>
        <w:t xml:space="preserve"> also</w:t>
      </w:r>
      <w:r w:rsidR="00FC49D3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3109AD" w:rsidRPr="008B5386">
        <w:rPr>
          <w:rFonts w:ascii="Times New Roman" w:hAnsi="Times New Roman" w:cs="Times New Roman"/>
          <w:sz w:val="24"/>
          <w:szCs w:val="24"/>
        </w:rPr>
        <w:t>output</w:t>
      </w:r>
      <w:r w:rsidR="00FC49D3" w:rsidRPr="008B5386">
        <w:rPr>
          <w:rFonts w:ascii="Times New Roman" w:hAnsi="Times New Roman" w:cs="Times New Roman"/>
          <w:sz w:val="24"/>
          <w:szCs w:val="24"/>
        </w:rPr>
        <w:t xml:space="preserve"> log</w:t>
      </w:r>
      <w:r w:rsidR="000D39D6" w:rsidRPr="008B5386">
        <w:rPr>
          <w:rFonts w:ascii="Times New Roman" w:hAnsi="Times New Roman" w:cs="Times New Roman"/>
          <w:sz w:val="24"/>
          <w:szCs w:val="24"/>
        </w:rPr>
        <w:t xml:space="preserve"> messages</w:t>
      </w:r>
      <w:r w:rsidR="00FC49D3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0D39D6" w:rsidRPr="008B5386">
        <w:rPr>
          <w:rFonts w:ascii="Times New Roman" w:hAnsi="Times New Roman" w:cs="Times New Roman"/>
          <w:sz w:val="24"/>
          <w:szCs w:val="24"/>
        </w:rPr>
        <w:t>to</w:t>
      </w:r>
      <w:r w:rsidR="00FC49D3" w:rsidRPr="008B5386">
        <w:rPr>
          <w:rFonts w:ascii="Times New Roman" w:hAnsi="Times New Roman" w:cs="Times New Roman"/>
          <w:sz w:val="24"/>
          <w:szCs w:val="24"/>
        </w:rPr>
        <w:t xml:space="preserve"> the screen </w:t>
      </w:r>
      <w:r w:rsidR="00953924" w:rsidRPr="008B5386">
        <w:rPr>
          <w:rFonts w:ascii="Times New Roman" w:hAnsi="Times New Roman" w:cs="Times New Roman"/>
          <w:sz w:val="24"/>
          <w:szCs w:val="24"/>
        </w:rPr>
        <w:t>that contain</w:t>
      </w:r>
      <w:r w:rsidR="00FC49D3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3109AD" w:rsidRPr="008B5386">
        <w:rPr>
          <w:rFonts w:ascii="Times New Roman" w:hAnsi="Times New Roman" w:cs="Times New Roman"/>
          <w:sz w:val="24"/>
          <w:szCs w:val="24"/>
        </w:rPr>
        <w:t xml:space="preserve">individual MCC and ROC </w:t>
      </w:r>
      <w:r w:rsidR="000D39D6" w:rsidRPr="008B5386">
        <w:rPr>
          <w:rFonts w:ascii="Times New Roman" w:hAnsi="Times New Roman" w:cs="Times New Roman"/>
          <w:sz w:val="24"/>
          <w:szCs w:val="24"/>
        </w:rPr>
        <w:t xml:space="preserve">values </w:t>
      </w:r>
      <w:r w:rsidR="003109AD" w:rsidRPr="008B5386">
        <w:rPr>
          <w:rFonts w:ascii="Times New Roman" w:hAnsi="Times New Roman" w:cs="Times New Roman"/>
          <w:sz w:val="24"/>
          <w:szCs w:val="24"/>
        </w:rPr>
        <w:t>for</w:t>
      </w:r>
      <w:r w:rsidR="0014094D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0D39D6" w:rsidRPr="008B5386">
        <w:rPr>
          <w:rFonts w:ascii="Times New Roman" w:hAnsi="Times New Roman" w:cs="Times New Roman"/>
          <w:sz w:val="24"/>
          <w:szCs w:val="24"/>
        </w:rPr>
        <w:t xml:space="preserve">the </w:t>
      </w:r>
      <w:r w:rsidR="0014094D" w:rsidRPr="008B5386">
        <w:rPr>
          <w:rFonts w:ascii="Times New Roman" w:hAnsi="Times New Roman" w:cs="Times New Roman"/>
          <w:sz w:val="24"/>
          <w:szCs w:val="24"/>
        </w:rPr>
        <w:t xml:space="preserve">four </w:t>
      </w:r>
      <w:r w:rsidR="000D39D6" w:rsidRPr="008B5386">
        <w:rPr>
          <w:rFonts w:ascii="Times New Roman" w:hAnsi="Times New Roman" w:cs="Times New Roman"/>
          <w:sz w:val="24"/>
          <w:szCs w:val="24"/>
        </w:rPr>
        <w:t xml:space="preserve">prediction </w:t>
      </w:r>
      <w:r w:rsidR="0014094D" w:rsidRPr="008B5386">
        <w:rPr>
          <w:rFonts w:ascii="Times New Roman" w:hAnsi="Times New Roman" w:cs="Times New Roman"/>
          <w:sz w:val="24"/>
          <w:szCs w:val="24"/>
        </w:rPr>
        <w:t>labels</w:t>
      </w:r>
      <w:r w:rsidR="003109AD" w:rsidRPr="008B5386">
        <w:rPr>
          <w:rFonts w:ascii="Times New Roman" w:hAnsi="Times New Roman" w:cs="Times New Roman"/>
          <w:sz w:val="24"/>
          <w:szCs w:val="24"/>
        </w:rPr>
        <w:t>.</w:t>
      </w:r>
      <w:r w:rsidR="00820B1B" w:rsidRPr="008B53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89A6D" w14:textId="07BAF64F" w:rsidR="00820B1B" w:rsidRPr="008B5386" w:rsidRDefault="00441310" w:rsidP="00820B1B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i/>
          <w:iCs/>
          <w:sz w:val="24"/>
          <w:szCs w:val="24"/>
        </w:rPr>
        <w:lastRenderedPageBreak/>
        <w:t>Con</w:t>
      </w:r>
      <w:r w:rsidR="00201AD2" w:rsidRPr="008B5386">
        <w:rPr>
          <w:rFonts w:ascii="Times New Roman" w:hAnsi="Times New Roman" w:cs="Times New Roman"/>
          <w:i/>
          <w:iCs/>
          <w:sz w:val="24"/>
          <w:szCs w:val="24"/>
        </w:rPr>
        <w:t>cat.txt</w:t>
      </w:r>
      <w:r w:rsidR="00201AD2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A53482" w:rsidRPr="008B5386">
        <w:rPr>
          <w:rFonts w:ascii="Times New Roman" w:hAnsi="Times New Roman" w:cs="Times New Roman"/>
          <w:sz w:val="24"/>
          <w:szCs w:val="24"/>
        </w:rPr>
        <w:t>contains</w:t>
      </w:r>
      <w:r w:rsidR="00F7571A" w:rsidRPr="008B5386">
        <w:rPr>
          <w:rFonts w:ascii="Times New Roman" w:hAnsi="Times New Roman" w:cs="Times New Roman"/>
          <w:sz w:val="24"/>
          <w:szCs w:val="24"/>
        </w:rPr>
        <w:t xml:space="preserve"> prediction</w:t>
      </w:r>
      <w:r w:rsidR="00A53482" w:rsidRPr="008B5386">
        <w:rPr>
          <w:rFonts w:ascii="Times New Roman" w:hAnsi="Times New Roman" w:cs="Times New Roman"/>
          <w:sz w:val="24"/>
          <w:szCs w:val="24"/>
        </w:rPr>
        <w:t>s</w:t>
      </w:r>
      <w:r w:rsidR="00F7571A" w:rsidRPr="008B5386">
        <w:rPr>
          <w:rFonts w:ascii="Times New Roman" w:hAnsi="Times New Roman" w:cs="Times New Roman"/>
          <w:sz w:val="24"/>
          <w:szCs w:val="24"/>
        </w:rPr>
        <w:t xml:space="preserve"> for</w:t>
      </w:r>
      <w:r w:rsidR="00201AD2" w:rsidRPr="008B5386">
        <w:rPr>
          <w:rFonts w:ascii="Times New Roman" w:hAnsi="Times New Roman" w:cs="Times New Roman"/>
          <w:sz w:val="24"/>
          <w:szCs w:val="24"/>
        </w:rPr>
        <w:t xml:space="preserve"> silent</w:t>
      </w:r>
      <w:r w:rsidR="00D0706A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201AD2" w:rsidRPr="008B5386">
        <w:rPr>
          <w:rFonts w:ascii="Times New Roman" w:hAnsi="Times New Roman" w:cs="Times New Roman"/>
          <w:sz w:val="24"/>
          <w:szCs w:val="24"/>
        </w:rPr>
        <w:t xml:space="preserve">and missense </w:t>
      </w:r>
      <w:r w:rsidR="00D0706A" w:rsidRPr="008B5386">
        <w:rPr>
          <w:rFonts w:ascii="Times New Roman" w:hAnsi="Times New Roman" w:cs="Times New Roman"/>
          <w:sz w:val="24"/>
          <w:szCs w:val="24"/>
        </w:rPr>
        <w:t>mutations.</w:t>
      </w:r>
      <w:r w:rsidR="00971B71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F7571A" w:rsidRPr="008B5386">
        <w:rPr>
          <w:rFonts w:ascii="Times New Roman" w:hAnsi="Times New Roman" w:cs="Times New Roman"/>
          <w:sz w:val="24"/>
          <w:szCs w:val="24"/>
        </w:rPr>
        <w:t>M</w:t>
      </w:r>
      <w:r w:rsidR="00D0706A" w:rsidRPr="008B5386">
        <w:rPr>
          <w:rFonts w:ascii="Times New Roman" w:hAnsi="Times New Roman" w:cs="Times New Roman"/>
          <w:sz w:val="24"/>
          <w:szCs w:val="24"/>
        </w:rPr>
        <w:t xml:space="preserve">issense mutations </w:t>
      </w:r>
      <w:r w:rsidR="00F7571A" w:rsidRPr="008B5386">
        <w:rPr>
          <w:rFonts w:ascii="Times New Roman" w:hAnsi="Times New Roman" w:cs="Times New Roman"/>
          <w:sz w:val="24"/>
          <w:szCs w:val="24"/>
        </w:rPr>
        <w:t xml:space="preserve">can be separated </w:t>
      </w:r>
      <w:r w:rsidR="00D0706A" w:rsidRPr="008B5386">
        <w:rPr>
          <w:rFonts w:ascii="Times New Roman" w:hAnsi="Times New Roman" w:cs="Times New Roman"/>
          <w:sz w:val="24"/>
          <w:szCs w:val="24"/>
        </w:rPr>
        <w:t xml:space="preserve">from silent mutations using </w:t>
      </w:r>
      <w:r w:rsidR="007B2E0D" w:rsidRPr="008B5386">
        <w:rPr>
          <w:rFonts w:ascii="Times New Roman" w:hAnsi="Times New Roman" w:cs="Times New Roman"/>
          <w:sz w:val="24"/>
          <w:szCs w:val="24"/>
        </w:rPr>
        <w:t xml:space="preserve">a </w:t>
      </w:r>
      <w:r w:rsidR="00D0706A" w:rsidRPr="008B5386">
        <w:rPr>
          <w:rFonts w:ascii="Times New Roman" w:hAnsi="Times New Roman" w:cs="Times New Roman"/>
          <w:sz w:val="24"/>
          <w:szCs w:val="24"/>
        </w:rPr>
        <w:t xml:space="preserve">python script </w:t>
      </w:r>
      <w:r w:rsidR="00D0706A" w:rsidRPr="008B5386">
        <w:rPr>
          <w:rFonts w:ascii="Times New Roman" w:hAnsi="Times New Roman" w:cs="Times New Roman"/>
          <w:i/>
          <w:iCs/>
          <w:sz w:val="24"/>
          <w:szCs w:val="24"/>
        </w:rPr>
        <w:t>delete_silent.py</w:t>
      </w:r>
      <w:r w:rsidR="009E563F" w:rsidRPr="008B5386">
        <w:rPr>
          <w:rFonts w:ascii="Times New Roman" w:hAnsi="Times New Roman" w:cs="Times New Roman"/>
          <w:sz w:val="24"/>
          <w:szCs w:val="24"/>
        </w:rPr>
        <w:t xml:space="preserve">. </w:t>
      </w:r>
      <w:r w:rsidR="00AF1042" w:rsidRPr="008B5386">
        <w:rPr>
          <w:rFonts w:ascii="Times New Roman" w:hAnsi="Times New Roman" w:cs="Times New Roman"/>
          <w:sz w:val="24"/>
          <w:szCs w:val="24"/>
        </w:rPr>
        <w:t xml:space="preserve">The results reported </w:t>
      </w:r>
      <w:r w:rsidR="00D14B11" w:rsidRPr="008B5386">
        <w:rPr>
          <w:rFonts w:ascii="Times New Roman" w:hAnsi="Times New Roman" w:cs="Times New Roman"/>
          <w:sz w:val="24"/>
          <w:szCs w:val="24"/>
        </w:rPr>
        <w:t>in the paper were obtained</w:t>
      </w:r>
      <w:r w:rsidR="00AF1042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D14B11" w:rsidRPr="008B5386">
        <w:rPr>
          <w:rFonts w:ascii="Times New Roman" w:hAnsi="Times New Roman" w:cs="Times New Roman"/>
          <w:sz w:val="24"/>
          <w:szCs w:val="24"/>
        </w:rPr>
        <w:t xml:space="preserve">considering </w:t>
      </w:r>
      <w:r w:rsidR="00AF1042" w:rsidRPr="008B5386">
        <w:rPr>
          <w:rFonts w:ascii="Times New Roman" w:hAnsi="Times New Roman" w:cs="Times New Roman"/>
          <w:sz w:val="24"/>
          <w:szCs w:val="24"/>
        </w:rPr>
        <w:t>only missense mutations.</w:t>
      </w:r>
      <w:r w:rsidR="00820B1B" w:rsidRPr="008B5386">
        <w:rPr>
          <w:rFonts w:ascii="Times New Roman" w:hAnsi="Times New Roman" w:cs="Times New Roman"/>
          <w:sz w:val="24"/>
          <w:szCs w:val="24"/>
        </w:rPr>
        <w:tab/>
      </w:r>
    </w:p>
    <w:p w14:paraId="0075DC7F" w14:textId="2D691A79" w:rsidR="00820B1B" w:rsidRPr="008B5386" w:rsidRDefault="00820B1B" w:rsidP="00B547CC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D24C068" w14:textId="7A96A647" w:rsidR="00441310" w:rsidRPr="008B5386" w:rsidRDefault="009E563F" w:rsidP="00B547CC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 xml:space="preserve">To run this script </w:t>
      </w:r>
    </w:p>
    <w:p w14:paraId="66241F5C" w14:textId="2A87E913" w:rsidR="009E563F" w:rsidRPr="008B5386" w:rsidRDefault="007B2E0D" w:rsidP="00B547CC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p</w:t>
      </w:r>
      <w:r w:rsidR="009E563F" w:rsidRPr="008B5386">
        <w:rPr>
          <w:rFonts w:ascii="Abadi Extra Light" w:hAnsi="Abadi Extra Light" w:cs="Times New Roman"/>
          <w:sz w:val="24"/>
          <w:szCs w:val="24"/>
        </w:rPr>
        <w:t>ython delete_silent.py</w:t>
      </w:r>
    </w:p>
    <w:p w14:paraId="2466BC2C" w14:textId="144DB908" w:rsidR="00E80E2A" w:rsidRPr="008B5386" w:rsidRDefault="00E80E2A" w:rsidP="00B547CC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4C0219B" w14:textId="3F6EA1B9" w:rsidR="00E80E2A" w:rsidRPr="008B5386" w:rsidRDefault="00E80E2A" w:rsidP="00B547CC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---------------------------------</w:t>
      </w:r>
      <w:r w:rsidR="0028088E" w:rsidRPr="008B5386">
        <w:rPr>
          <w:rFonts w:ascii="Times New Roman" w:hAnsi="Times New Roman" w:cs="Times New Roman"/>
          <w:sz w:val="24"/>
          <w:szCs w:val="24"/>
        </w:rPr>
        <w:t>d</w:t>
      </w:r>
      <w:r w:rsidRPr="008B5386">
        <w:rPr>
          <w:rFonts w:ascii="Times New Roman" w:hAnsi="Times New Roman" w:cs="Times New Roman"/>
          <w:sz w:val="24"/>
          <w:szCs w:val="24"/>
        </w:rPr>
        <w:t>elete_silent.py-----------------------------------------------</w:t>
      </w:r>
    </w:p>
    <w:p w14:paraId="3E118699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def 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reading_file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(name):</w:t>
      </w:r>
    </w:p>
    <w:p w14:paraId="4165811C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a=[]</w:t>
      </w:r>
    </w:p>
    <w:p w14:paraId="6E16EDBB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with open(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name,"r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") as f:</w:t>
      </w:r>
    </w:p>
    <w:p w14:paraId="00AB019E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content=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f.read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().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splitlines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()</w:t>
      </w:r>
    </w:p>
    <w:p w14:paraId="3B69C66B" w14:textId="5B7C81A1" w:rsidR="00185295" w:rsidRPr="008B5386" w:rsidRDefault="00185295" w:rsidP="00794BB4">
      <w:pPr>
        <w:tabs>
          <w:tab w:val="left" w:pos="1128"/>
          <w:tab w:val="center" w:pos="4680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for 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i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in range(0,len(content),1):</w:t>
      </w:r>
      <w:r w:rsidR="00794BB4" w:rsidRPr="008B5386">
        <w:rPr>
          <w:rFonts w:ascii="Abadi Extra Light" w:hAnsi="Abadi Extra Light" w:cs="Times New Roman"/>
          <w:sz w:val="24"/>
          <w:szCs w:val="24"/>
        </w:rPr>
        <w:t xml:space="preserve"> # separates the missense mutations from silent mutations</w:t>
      </w:r>
      <w:r w:rsidR="00794BB4" w:rsidRPr="008B5386">
        <w:rPr>
          <w:rFonts w:ascii="Abadi Extra Light" w:hAnsi="Abadi Extra Light" w:cs="Times New Roman"/>
          <w:sz w:val="24"/>
          <w:szCs w:val="24"/>
        </w:rPr>
        <w:tab/>
      </w:r>
    </w:p>
    <w:p w14:paraId="63EDBD4E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if(content[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i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][0]!=content[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i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][4]):</w:t>
      </w:r>
    </w:p>
    <w:p w14:paraId="328434C0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    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a.append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(content[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i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])</w:t>
      </w:r>
    </w:p>
    <w:p w14:paraId="14E8744E" w14:textId="5285E0D8" w:rsidR="00185295" w:rsidRPr="008B5386" w:rsidRDefault="00185295" w:rsidP="00794BB4">
      <w:pPr>
        <w:tabs>
          <w:tab w:val="left" w:pos="1128"/>
          <w:tab w:val="left" w:pos="8616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return a        </w:t>
      </w:r>
      <w:r w:rsidR="00794BB4" w:rsidRPr="008B5386">
        <w:rPr>
          <w:rFonts w:ascii="Abadi Extra Light" w:hAnsi="Abadi Extra Light" w:cs="Times New Roman"/>
          <w:sz w:val="24"/>
          <w:szCs w:val="24"/>
        </w:rPr>
        <w:tab/>
      </w:r>
    </w:p>
    <w:p w14:paraId="34C2A3E9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def 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writing_file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(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filename,data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):</w:t>
      </w:r>
    </w:p>
    <w:p w14:paraId="2A16F7BD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with open(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filename,"w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") as f:</w:t>
      </w:r>
    </w:p>
    <w:p w14:paraId="4E2ADC2F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for p in range(0,len(data),1):</w:t>
      </w:r>
    </w:p>
    <w:p w14:paraId="5D4DDEB3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    k=data[p].split(",")</w:t>
      </w:r>
    </w:p>
    <w:p w14:paraId="0F655AE3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ab/>
        <w:t xml:space="preserve">    d1=[k[0],k[1],k[2],k[3],k[4],k[5],k[6],k[7],k[8]]</w:t>
      </w:r>
      <w:r w:rsidRPr="008B5386">
        <w:rPr>
          <w:rFonts w:ascii="Abadi Extra Light" w:hAnsi="Abadi Extra Light" w:cs="Times New Roman"/>
          <w:sz w:val="24"/>
          <w:szCs w:val="24"/>
        </w:rPr>
        <w:tab/>
      </w:r>
    </w:p>
    <w:p w14:paraId="3E5C727C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    d1=(str(d1).replace("[",""))</w:t>
      </w:r>
    </w:p>
    <w:p w14:paraId="7BA0C57A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    d1=(str(d1).replace("]",""))</w:t>
      </w:r>
    </w:p>
    <w:p w14:paraId="61C4CFA1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    d1=(str(d1).replace("'",""))</w:t>
      </w:r>
    </w:p>
    <w:p w14:paraId="565E4C7F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    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f.write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(str(d1))</w:t>
      </w:r>
    </w:p>
    <w:p w14:paraId="7AA98B62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    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f.write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("\n")</w:t>
      </w:r>
    </w:p>
    <w:p w14:paraId="55553A58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f.close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()    </w:t>
      </w:r>
    </w:p>
    <w:p w14:paraId="41AC12AB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</w:t>
      </w:r>
    </w:p>
    <w:p w14:paraId="0154F5A7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a1=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reading_file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("concat.txt")    </w:t>
      </w:r>
    </w:p>
    <w:p w14:paraId="30468A9F" w14:textId="754DC441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writing_file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("deleted_silent.txt",a1)</w:t>
      </w:r>
    </w:p>
    <w:p w14:paraId="436EE66D" w14:textId="77777777" w:rsidR="0046761B" w:rsidRPr="008B5386" w:rsidRDefault="0046761B" w:rsidP="00185295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A275C30" w14:textId="7D8CFEA6" w:rsidR="0046761B" w:rsidRPr="008B5386" w:rsidRDefault="0046761B" w:rsidP="00185295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----------------------------------------------END---------------------------------------------------------------</w:t>
      </w:r>
    </w:p>
    <w:p w14:paraId="2512228A" w14:textId="03B3423F" w:rsidR="009A04E4" w:rsidRPr="008B5386" w:rsidRDefault="009A04E4" w:rsidP="00185295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 xml:space="preserve">Input to this </w:t>
      </w:r>
      <w:r w:rsidR="00A21926" w:rsidRPr="008B5386">
        <w:rPr>
          <w:rFonts w:ascii="Times New Roman" w:hAnsi="Times New Roman" w:cs="Times New Roman"/>
          <w:sz w:val="24"/>
          <w:szCs w:val="24"/>
        </w:rPr>
        <w:t>python</w:t>
      </w:r>
      <w:r w:rsidRPr="008B5386">
        <w:rPr>
          <w:rFonts w:ascii="Times New Roman" w:hAnsi="Times New Roman" w:cs="Times New Roman"/>
          <w:sz w:val="24"/>
          <w:szCs w:val="24"/>
        </w:rPr>
        <w:t xml:space="preserve"> script is </w:t>
      </w:r>
      <w:r w:rsidRPr="008B5386">
        <w:rPr>
          <w:rFonts w:ascii="Times New Roman" w:hAnsi="Times New Roman" w:cs="Times New Roman"/>
          <w:i/>
          <w:iCs/>
          <w:sz w:val="24"/>
          <w:szCs w:val="24"/>
        </w:rPr>
        <w:t>concat.txt</w:t>
      </w:r>
      <w:r w:rsidR="00AF1042" w:rsidRPr="008B5386">
        <w:rPr>
          <w:rFonts w:ascii="Times New Roman" w:hAnsi="Times New Roman" w:cs="Times New Roman"/>
          <w:sz w:val="24"/>
          <w:szCs w:val="24"/>
        </w:rPr>
        <w:t xml:space="preserve"> that</w:t>
      </w:r>
      <w:r w:rsidR="00A21926" w:rsidRPr="008B5386">
        <w:rPr>
          <w:rFonts w:ascii="Times New Roman" w:hAnsi="Times New Roman" w:cs="Times New Roman"/>
          <w:sz w:val="24"/>
          <w:szCs w:val="24"/>
        </w:rPr>
        <w:t xml:space="preserve"> will output </w:t>
      </w:r>
      <w:r w:rsidR="00A21926" w:rsidRPr="008B5386">
        <w:rPr>
          <w:rFonts w:ascii="Times New Roman" w:hAnsi="Times New Roman" w:cs="Times New Roman"/>
          <w:i/>
          <w:iCs/>
          <w:sz w:val="24"/>
          <w:szCs w:val="24"/>
        </w:rPr>
        <w:t>deleted_silent.txt</w:t>
      </w:r>
      <w:r w:rsidR="00A21926" w:rsidRPr="008B5386">
        <w:rPr>
          <w:rFonts w:ascii="Times New Roman" w:hAnsi="Times New Roman" w:cs="Times New Roman"/>
          <w:sz w:val="24"/>
          <w:szCs w:val="24"/>
        </w:rPr>
        <w:t xml:space="preserve"> file. We evaluate the performance of our model on only missense mutations using following command line:-</w:t>
      </w:r>
    </w:p>
    <w:p w14:paraId="4848F0D5" w14:textId="314BECFA" w:rsidR="00A21926" w:rsidRPr="008B5386" w:rsidRDefault="00A21926" w:rsidP="00185295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908EDDF" w14:textId="77777777" w:rsidR="00A21926" w:rsidRPr="008B5386" w:rsidRDefault="00A21926" w:rsidP="00A21926">
      <w:pPr>
        <w:tabs>
          <w:tab w:val="left" w:pos="2904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bcl-apps-static.exe  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model:ComputeStatistics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\</w:t>
      </w:r>
    </w:p>
    <w:p w14:paraId="769A4F63" w14:textId="5828FC9F" w:rsidR="00A21926" w:rsidRPr="008B5386" w:rsidRDefault="00A21926" w:rsidP="00A21926">
      <w:pPr>
        <w:tabs>
          <w:tab w:val="left" w:pos="2904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-input deleted_silent.txt \</w:t>
      </w:r>
    </w:p>
    <w:p w14:paraId="18E47ED4" w14:textId="77777777" w:rsidR="00A21926" w:rsidRPr="008B5386" w:rsidRDefault="00A21926" w:rsidP="00A21926">
      <w:pPr>
        <w:tabs>
          <w:tab w:val="left" w:pos="2904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-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obj_function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'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ContingencyMatrixMeasure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(measure=MCC, parity=1, cutoff=0.5, adjustable cutoff=0)' '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ContingencyMatrixMeasure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>(measure=MCC, parity=1,cutoff=0.5,adjustable cutoff=1)'  \</w:t>
      </w:r>
    </w:p>
    <w:p w14:paraId="48CF053E" w14:textId="478B3803" w:rsidR="00A21926" w:rsidRPr="008B5386" w:rsidRDefault="00A21926" w:rsidP="00A21926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-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filename_obj_function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&lt;final_result.txt&gt;</w:t>
      </w:r>
    </w:p>
    <w:p w14:paraId="037745AC" w14:textId="11B8990D" w:rsidR="00051899" w:rsidRDefault="00051899" w:rsidP="00A21926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</w:p>
    <w:p w14:paraId="71D438B9" w14:textId="77777777" w:rsidR="00051899" w:rsidRPr="008B5386" w:rsidRDefault="00051899" w:rsidP="00A21926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</w:p>
    <w:p w14:paraId="6182EB9E" w14:textId="4DD7AEEB" w:rsidR="00B65EEF" w:rsidRPr="00051899" w:rsidRDefault="00B65EEF" w:rsidP="00051899">
      <w:pPr>
        <w:pStyle w:val="ListParagraph"/>
        <w:numPr>
          <w:ilvl w:val="0"/>
          <w:numId w:val="3"/>
        </w:numPr>
        <w:tabs>
          <w:tab w:val="left" w:pos="1128"/>
        </w:tabs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51899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Input sensitivity </w:t>
      </w:r>
      <w:r w:rsidR="00A55D70" w:rsidRPr="00051899">
        <w:rPr>
          <w:rFonts w:ascii="Times New Roman" w:hAnsi="Times New Roman" w:cs="Times New Roman"/>
          <w:i/>
          <w:iCs/>
          <w:sz w:val="28"/>
          <w:szCs w:val="28"/>
          <w:u w:val="single"/>
        </w:rPr>
        <w:t>analysis</w:t>
      </w:r>
    </w:p>
    <w:p w14:paraId="49CEF02C" w14:textId="77777777" w:rsidR="008F4A8B" w:rsidRPr="008B5386" w:rsidRDefault="008F4A8B" w:rsidP="00A21926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B893103" w14:textId="22E0A99E" w:rsidR="00A55D70" w:rsidRPr="008B5386" w:rsidRDefault="00BF7206" w:rsidP="00A21926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The consistency method can be implemented using command line :-</w:t>
      </w:r>
    </w:p>
    <w:p w14:paraId="1FD7DFE0" w14:textId="77777777" w:rsidR="008F4A8B" w:rsidRPr="008B5386" w:rsidRDefault="008F4A8B" w:rsidP="00A21926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46CDA86" w14:textId="77777777" w:rsidR="00220A6C" w:rsidRPr="008B5386" w:rsidRDefault="005B5620" w:rsidP="00A21926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bcl-apps-static.exe </w:t>
      </w:r>
      <w:proofErr w:type="spellStart"/>
      <w:r w:rsidRPr="008B5386">
        <w:rPr>
          <w:rFonts w:ascii="Abadi Extra Light" w:hAnsi="Abadi Extra Light" w:cs="Times New Roman"/>
          <w:sz w:val="24"/>
          <w:szCs w:val="24"/>
        </w:rPr>
        <w:t>descriptor:ScoreDataset</w:t>
      </w:r>
      <w:proofErr w:type="spellEnd"/>
      <w:r w:rsidRPr="008B5386">
        <w:rPr>
          <w:rFonts w:ascii="Abadi Extra Light" w:hAnsi="Abadi Extra Light" w:cs="Times New Roman"/>
          <w:sz w:val="24"/>
          <w:szCs w:val="24"/>
        </w:rPr>
        <w:t xml:space="preserve"> </w:t>
      </w:r>
    </w:p>
    <w:p w14:paraId="1752AECA" w14:textId="6BB889E6" w:rsidR="00220A6C" w:rsidRPr="008B5386" w:rsidRDefault="005B5620" w:rsidP="00A21926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-source 'Subset(filename=</w:t>
      </w:r>
      <w:r w:rsidR="00A0610A" w:rsidRPr="008B5386">
        <w:rPr>
          <w:rFonts w:ascii="Abadi Extra Light" w:hAnsi="Abadi Extra Light"/>
          <w:sz w:val="24"/>
          <w:szCs w:val="24"/>
        </w:rPr>
        <w:t xml:space="preserve"> &lt;</w:t>
      </w:r>
      <w:proofErr w:type="spellStart"/>
      <w:r w:rsidR="00A0610A" w:rsidRPr="008B5386">
        <w:rPr>
          <w:rFonts w:ascii="Abadi Extra Light" w:hAnsi="Abadi Extra Light" w:cs="Times New Roman"/>
          <w:sz w:val="24"/>
          <w:szCs w:val="24"/>
        </w:rPr>
        <w:t>output_bin_file_for_model.bin</w:t>
      </w:r>
      <w:proofErr w:type="spellEnd"/>
      <w:r w:rsidR="00A0610A" w:rsidRPr="008B5386">
        <w:rPr>
          <w:rFonts w:ascii="Abadi Extra Light" w:hAnsi="Abadi Extra Light" w:cs="Times New Roman"/>
          <w:sz w:val="24"/>
          <w:szCs w:val="24"/>
        </w:rPr>
        <w:t>&gt;</w:t>
      </w:r>
      <w:r w:rsidRPr="008B5386">
        <w:rPr>
          <w:rFonts w:ascii="Abadi Extra Light" w:hAnsi="Abadi Extra Light" w:cs="Times New Roman"/>
          <w:sz w:val="24"/>
          <w:szCs w:val="24"/>
        </w:rPr>
        <w:t xml:space="preserve">)' </w:t>
      </w:r>
    </w:p>
    <w:p w14:paraId="7A69BCC5" w14:textId="305F5C00" w:rsidR="00220A6C" w:rsidRPr="008B5386" w:rsidRDefault="005B5620" w:rsidP="00A21926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-score</w:t>
      </w:r>
      <w:r w:rsidR="00220A6C" w:rsidRPr="008B5386">
        <w:rPr>
          <w:rFonts w:ascii="Abadi Extra Light" w:hAnsi="Abadi Extra Light" w:cs="Times New Roman"/>
          <w:sz w:val="24"/>
          <w:szCs w:val="24"/>
        </w:rPr>
        <w:t xml:space="preserve"> "</w:t>
      </w:r>
      <w:proofErr w:type="spellStart"/>
      <w:r w:rsidR="00220A6C" w:rsidRPr="008B5386">
        <w:rPr>
          <w:rFonts w:ascii="Abadi Extra Light" w:hAnsi="Abadi Extra Light" w:cs="Times New Roman"/>
          <w:sz w:val="24"/>
          <w:szCs w:val="24"/>
        </w:rPr>
        <w:t>InputSensitivityNeuralNetwork</w:t>
      </w:r>
      <w:proofErr w:type="spellEnd"/>
      <w:r w:rsidR="00220A6C" w:rsidRPr="008B5386">
        <w:rPr>
          <w:rFonts w:ascii="Abadi Extra Light" w:hAnsi="Abadi Extra Light" w:cs="Times New Roman"/>
          <w:sz w:val="24"/>
          <w:szCs w:val="24"/>
        </w:rPr>
        <w:t>(storage=File(directory=</w:t>
      </w:r>
      <w:r w:rsidR="00242078" w:rsidRPr="008B5386">
        <w:rPr>
          <w:rFonts w:ascii="Abadi Extra Light" w:hAnsi="Abadi Extra Light" w:cs="Times New Roman"/>
          <w:sz w:val="24"/>
          <w:szCs w:val="24"/>
        </w:rPr>
        <w:t>&lt;address to mode</w:t>
      </w:r>
      <w:r w:rsidR="00A0610A" w:rsidRPr="008B5386">
        <w:rPr>
          <w:rFonts w:ascii="Abadi Extra Light" w:hAnsi="Abadi Extra Light" w:cs="Times New Roman"/>
          <w:sz w:val="24"/>
          <w:szCs w:val="24"/>
        </w:rPr>
        <w:t>l directory&gt;</w:t>
      </w:r>
      <w:r w:rsidR="00220A6C" w:rsidRPr="008B5386">
        <w:rPr>
          <w:rFonts w:ascii="Abadi Extra Light" w:hAnsi="Abadi Extra Light" w:cs="Times New Roman"/>
          <w:sz w:val="24"/>
          <w:szCs w:val="24"/>
        </w:rPr>
        <w:t>,</w:t>
      </w:r>
      <w:r w:rsidR="00242078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="00220A6C" w:rsidRPr="008B5386">
        <w:rPr>
          <w:rFonts w:ascii="Abadi Extra Light" w:hAnsi="Abadi Extra Light" w:cs="Times New Roman"/>
          <w:sz w:val="24"/>
          <w:szCs w:val="24"/>
        </w:rPr>
        <w:t>prefix=model),weights=</w:t>
      </w:r>
      <w:proofErr w:type="spellStart"/>
      <w:r w:rsidR="00220A6C" w:rsidRPr="008B5386">
        <w:rPr>
          <w:rFonts w:ascii="Abadi Extra Light" w:hAnsi="Abadi Extra Light" w:cs="Times New Roman"/>
          <w:sz w:val="24"/>
          <w:szCs w:val="24"/>
        </w:rPr>
        <w:t>ScoreDerivativeEnsemble</w:t>
      </w:r>
      <w:proofErr w:type="spellEnd"/>
      <w:r w:rsidR="00220A6C" w:rsidRPr="008B5386">
        <w:rPr>
          <w:rFonts w:ascii="Abadi Extra Light" w:hAnsi="Abadi Extra Light" w:cs="Times New Roman"/>
          <w:sz w:val="24"/>
          <w:szCs w:val="24"/>
        </w:rPr>
        <w:t xml:space="preserve">(consistency=1))" </w:t>
      </w:r>
    </w:p>
    <w:p w14:paraId="64957A56" w14:textId="1C622F8D" w:rsidR="00220A6C" w:rsidRPr="008B5386" w:rsidRDefault="00220A6C" w:rsidP="00A21926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-output </w:t>
      </w:r>
      <w:r w:rsidR="00242078" w:rsidRPr="008B5386">
        <w:rPr>
          <w:rFonts w:ascii="Abadi Extra Light" w:hAnsi="Abadi Extra Light" w:cs="Times New Roman"/>
          <w:sz w:val="24"/>
          <w:szCs w:val="24"/>
        </w:rPr>
        <w:t>&lt;output file containing input sensitivity &gt;</w:t>
      </w:r>
    </w:p>
    <w:p w14:paraId="7DC6FD93" w14:textId="77777777" w:rsidR="005F6A17" w:rsidRPr="008B5386" w:rsidRDefault="005F6A17" w:rsidP="00A21926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</w:p>
    <w:p w14:paraId="7E39CADA" w14:textId="3B055678" w:rsidR="00BF7206" w:rsidRPr="008B5386" w:rsidRDefault="009D751D" w:rsidP="00A21926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This command line requires</w:t>
      </w:r>
      <w:r w:rsidR="000D39D6" w:rsidRPr="008B5386">
        <w:rPr>
          <w:rFonts w:ascii="Times New Roman" w:hAnsi="Times New Roman" w:cs="Times New Roman"/>
          <w:sz w:val="24"/>
          <w:szCs w:val="24"/>
        </w:rPr>
        <w:t xml:space="preserve"> the path</w:t>
      </w:r>
      <w:r w:rsidR="00BF7206" w:rsidRPr="008B5386">
        <w:rPr>
          <w:rFonts w:ascii="Times New Roman" w:hAnsi="Times New Roman" w:cs="Times New Roman"/>
          <w:sz w:val="24"/>
          <w:szCs w:val="24"/>
        </w:rPr>
        <w:t xml:space="preserve"> to BCL generated model files</w:t>
      </w:r>
      <w:r w:rsidR="005F6A17" w:rsidRPr="008B5386">
        <w:rPr>
          <w:rFonts w:ascii="Times New Roman" w:hAnsi="Times New Roman" w:cs="Times New Roman"/>
          <w:sz w:val="24"/>
          <w:szCs w:val="24"/>
        </w:rPr>
        <w:t>, output bin file</w:t>
      </w:r>
      <w:r w:rsidR="000D39D6" w:rsidRPr="008B5386">
        <w:rPr>
          <w:rFonts w:ascii="Times New Roman" w:hAnsi="Times New Roman" w:cs="Times New Roman"/>
          <w:sz w:val="24"/>
          <w:szCs w:val="24"/>
        </w:rPr>
        <w:t>,</w:t>
      </w:r>
      <w:r w:rsidR="005F6A17" w:rsidRPr="008B5386">
        <w:rPr>
          <w:rFonts w:ascii="Times New Roman" w:hAnsi="Times New Roman" w:cs="Times New Roman"/>
          <w:sz w:val="24"/>
          <w:szCs w:val="24"/>
        </w:rPr>
        <w:t xml:space="preserve"> and name of the output file.</w:t>
      </w:r>
      <w:r w:rsidR="000570E7" w:rsidRPr="008B5386">
        <w:rPr>
          <w:rFonts w:ascii="Times New Roman" w:hAnsi="Times New Roman" w:cs="Times New Roman"/>
          <w:sz w:val="24"/>
          <w:szCs w:val="24"/>
        </w:rPr>
        <w:t xml:space="preserve"> The </w:t>
      </w:r>
      <w:r w:rsidR="00483274" w:rsidRPr="008B5386">
        <w:rPr>
          <w:rFonts w:ascii="Times New Roman" w:hAnsi="Times New Roman" w:cs="Times New Roman"/>
          <w:sz w:val="24"/>
          <w:szCs w:val="24"/>
        </w:rPr>
        <w:t>output file will have the input sensitivity for our model.</w:t>
      </w:r>
      <w:r w:rsidR="005F6A17" w:rsidRPr="008B5386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BF7206" w:rsidRPr="008B5386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eorg Kuenze" w:date="2021-11-16T22:27:00Z" w:initials="GK">
    <w:p w14:paraId="35789125" w14:textId="77777777" w:rsidR="00111618" w:rsidRDefault="00111618">
      <w:pPr>
        <w:pStyle w:val="CommentText"/>
      </w:pPr>
      <w:r>
        <w:rPr>
          <w:rStyle w:val="CommentReference"/>
        </w:rPr>
        <w:annotationRef/>
      </w:r>
      <w:r>
        <w:t>Include also paper title, author list and author affiliations on first paper. The heading “protocol capture” doesn’t say for which study these are the computational procedures.</w:t>
      </w:r>
    </w:p>
    <w:p w14:paraId="5ABD1758" w14:textId="77777777" w:rsidR="002A6A4B" w:rsidRDefault="002A6A4B">
      <w:pPr>
        <w:pStyle w:val="CommentText"/>
      </w:pPr>
    </w:p>
    <w:p w14:paraId="1D0CDFBD" w14:textId="774D859D" w:rsidR="002A6A4B" w:rsidRDefault="002A6A4B">
      <w:pPr>
        <w:pStyle w:val="CommentText"/>
      </w:pPr>
      <w:r>
        <w:t>Number each subsection like:</w:t>
      </w:r>
    </w:p>
    <w:p w14:paraId="22CC5D8A" w14:textId="77777777" w:rsidR="002A6A4B" w:rsidRDefault="002A6A4B" w:rsidP="002A6A4B">
      <w:pPr>
        <w:pStyle w:val="CommentText"/>
        <w:numPr>
          <w:ilvl w:val="0"/>
          <w:numId w:val="2"/>
        </w:numPr>
      </w:pPr>
      <w:r>
        <w:t xml:space="preserve"> Features generation</w:t>
      </w:r>
    </w:p>
    <w:p w14:paraId="6A00398F" w14:textId="77777777" w:rsidR="002A6A4B" w:rsidRDefault="002A6A4B" w:rsidP="002A6A4B">
      <w:pPr>
        <w:pStyle w:val="CommentText"/>
        <w:numPr>
          <w:ilvl w:val="0"/>
          <w:numId w:val="2"/>
        </w:numPr>
      </w:pPr>
      <w:r>
        <w:t xml:space="preserve"> Model Training</w:t>
      </w:r>
    </w:p>
    <w:p w14:paraId="2465B89F" w14:textId="77777777" w:rsidR="002A6A4B" w:rsidRDefault="002A6A4B" w:rsidP="002A6A4B">
      <w:pPr>
        <w:pStyle w:val="CommentText"/>
        <w:numPr>
          <w:ilvl w:val="0"/>
          <w:numId w:val="2"/>
        </w:numPr>
      </w:pPr>
      <w:r>
        <w:t xml:space="preserve"> …</w:t>
      </w:r>
    </w:p>
    <w:p w14:paraId="63E0743E" w14:textId="2A9107C7" w:rsidR="002A6A4B" w:rsidRDefault="002A6A4B" w:rsidP="002A6A4B">
      <w:pPr>
        <w:pStyle w:val="CommentText"/>
      </w:pPr>
      <w:r>
        <w:t>and create a Tables of Contents on first page.</w:t>
      </w:r>
    </w:p>
  </w:comment>
  <w:comment w:id="2" w:author="Georg Kuenze" w:date="2021-11-16T22:35:00Z" w:initials="GK">
    <w:p w14:paraId="13410B6D" w14:textId="52E6CBDB" w:rsidR="00F67B5F" w:rsidRDefault="00F67B5F">
      <w:pPr>
        <w:pStyle w:val="CommentText"/>
      </w:pPr>
      <w:r>
        <w:rPr>
          <w:rStyle w:val="CommentReference"/>
        </w:rPr>
        <w:annotationRef/>
      </w:r>
      <w:r>
        <w:t>What is the name of the PDB file in the command above?</w:t>
      </w:r>
    </w:p>
  </w:comment>
  <w:comment w:id="3" w:author="Georg Kuenze" w:date="2021-11-16T22:35:00Z" w:initials="GK">
    <w:p w14:paraId="7B2775B5" w14:textId="29717B2A" w:rsidR="00F67B5F" w:rsidRDefault="00F67B5F">
      <w:pPr>
        <w:pStyle w:val="CommentText"/>
      </w:pPr>
      <w:r>
        <w:rPr>
          <w:rStyle w:val="CommentReference"/>
        </w:rPr>
        <w:annotationRef/>
      </w:r>
      <w:r>
        <w:t>What is the name of the position specific scoring matric file in the command above?</w:t>
      </w:r>
    </w:p>
  </w:comment>
  <w:comment w:id="4" w:author="Georg Kuenze" w:date="2021-11-16T22:41:00Z" w:initials="GK">
    <w:p w14:paraId="4B41301A" w14:textId="158A071E" w:rsidR="00287532" w:rsidRDefault="00287532">
      <w:pPr>
        <w:pStyle w:val="CommentText"/>
      </w:pPr>
      <w:r>
        <w:rPr>
          <w:rStyle w:val="CommentReference"/>
        </w:rPr>
        <w:annotationRef/>
      </w:r>
      <w:r>
        <w:t>How do users get these databases?</w:t>
      </w:r>
    </w:p>
  </w:comment>
  <w:comment w:id="5" w:author="Georg Kuenze" w:date="2021-11-16T22:58:00Z" w:initials="GK">
    <w:p w14:paraId="1D01658C" w14:textId="71A8478F" w:rsidR="00326E96" w:rsidRDefault="00326E96">
      <w:pPr>
        <w:pStyle w:val="CommentText"/>
      </w:pPr>
      <w:r>
        <w:rPr>
          <w:rStyle w:val="CommentReference"/>
        </w:rPr>
        <w:annotationRef/>
      </w:r>
      <w:r>
        <w:t>Sentence unclear.</w:t>
      </w:r>
    </w:p>
  </w:comment>
  <w:comment w:id="6" w:author="Georg Kuenze" w:date="2021-11-16T23:04:00Z" w:initials="GK">
    <w:p w14:paraId="73C862E1" w14:textId="77777777" w:rsidR="00B067FB" w:rsidRDefault="00B067FB">
      <w:pPr>
        <w:pStyle w:val="CommentText"/>
      </w:pPr>
      <w:r>
        <w:rPr>
          <w:rStyle w:val="CommentReference"/>
        </w:rPr>
        <w:annotationRef/>
      </w:r>
      <w:r>
        <w:t>I think, you can skip this section. If I understand correctly, the run.sh script is just some script that organizes the output in separate directories and cleans up after the run.</w:t>
      </w:r>
    </w:p>
    <w:p w14:paraId="1E58D2BB" w14:textId="343A5346" w:rsidR="00C37168" w:rsidRDefault="00C37168">
      <w:pPr>
        <w:pStyle w:val="CommentText"/>
      </w:pPr>
      <w:r>
        <w:t>This is not as critical to know as the previous BCL commands.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E0743E" w15:done="1"/>
  <w15:commentEx w15:paraId="13410B6D" w15:done="1"/>
  <w15:commentEx w15:paraId="7B2775B5" w15:done="1"/>
  <w15:commentEx w15:paraId="4B41301A" w15:done="0"/>
  <w15:commentEx w15:paraId="1D01658C" w15:done="1"/>
  <w15:commentEx w15:paraId="1E58D2B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EAECD" w16cex:dateUtc="2021-11-16T21:27:00Z"/>
  <w16cex:commentExtensible w16cex:durableId="253EB095" w16cex:dateUtc="2021-11-16T21:35:00Z"/>
  <w16cex:commentExtensible w16cex:durableId="253EB0CD" w16cex:dateUtc="2021-11-16T21:35:00Z"/>
  <w16cex:commentExtensible w16cex:durableId="253EB21C" w16cex:dateUtc="2021-11-16T21:41:00Z"/>
  <w16cex:commentExtensible w16cex:durableId="253EB61A" w16cex:dateUtc="2021-11-16T21:58:00Z"/>
  <w16cex:commentExtensible w16cex:durableId="253EB782" w16cex:dateUtc="2021-11-16T2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E0743E" w16cid:durableId="253EAECD"/>
  <w16cid:commentId w16cid:paraId="13410B6D" w16cid:durableId="253EB095"/>
  <w16cid:commentId w16cid:paraId="7B2775B5" w16cid:durableId="253EB0CD"/>
  <w16cid:commentId w16cid:paraId="4B41301A" w16cid:durableId="253EB21C"/>
  <w16cid:commentId w16cid:paraId="1D01658C" w16cid:durableId="253EB61A"/>
  <w16cid:commentId w16cid:paraId="1E58D2BB" w16cid:durableId="253EB7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DDF5C" w14:textId="77777777" w:rsidR="009F2969" w:rsidRDefault="009F2969" w:rsidP="00185295">
      <w:pPr>
        <w:spacing w:after="0" w:line="240" w:lineRule="auto"/>
      </w:pPr>
      <w:r>
        <w:separator/>
      </w:r>
    </w:p>
  </w:endnote>
  <w:endnote w:type="continuationSeparator" w:id="0">
    <w:p w14:paraId="6CDAB5F7" w14:textId="77777777" w:rsidR="009F2969" w:rsidRDefault="009F2969" w:rsidP="0018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6776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F7D81" w14:textId="3CCB13E7" w:rsidR="00BE60C0" w:rsidRDefault="00BE60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8F191C" w14:textId="77777777" w:rsidR="00BE60C0" w:rsidRDefault="00BE6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15D43" w14:textId="77777777" w:rsidR="009F2969" w:rsidRDefault="009F2969" w:rsidP="00185295">
      <w:pPr>
        <w:spacing w:after="0" w:line="240" w:lineRule="auto"/>
      </w:pPr>
      <w:r>
        <w:separator/>
      </w:r>
    </w:p>
  </w:footnote>
  <w:footnote w:type="continuationSeparator" w:id="0">
    <w:p w14:paraId="61E799C9" w14:textId="77777777" w:rsidR="009F2969" w:rsidRDefault="009F2969" w:rsidP="00185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2CF5"/>
    <w:multiLevelType w:val="hybridMultilevel"/>
    <w:tmpl w:val="8C5C331C"/>
    <w:lvl w:ilvl="0" w:tplc="6206E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320E4"/>
    <w:multiLevelType w:val="hybridMultilevel"/>
    <w:tmpl w:val="DF10F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70E0C"/>
    <w:multiLevelType w:val="hybridMultilevel"/>
    <w:tmpl w:val="A3709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ul, Saksham">
    <w15:presenceInfo w15:providerId="AD" w15:userId="S::saksham.phul@Vanderbilt.Edu::3cfa7dc4-d6f2-4f77-b1d5-8d5aa1327b24"/>
  </w15:person>
  <w15:person w15:author="Georg Kuenze">
    <w15:presenceInfo w15:providerId="Windows Live" w15:userId="112a3be2de24e1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7A"/>
    <w:rsid w:val="00000997"/>
    <w:rsid w:val="000202E0"/>
    <w:rsid w:val="00025A39"/>
    <w:rsid w:val="0003158A"/>
    <w:rsid w:val="00033C45"/>
    <w:rsid w:val="00041DCE"/>
    <w:rsid w:val="000467E1"/>
    <w:rsid w:val="00051899"/>
    <w:rsid w:val="0005556A"/>
    <w:rsid w:val="000570E7"/>
    <w:rsid w:val="00066E35"/>
    <w:rsid w:val="00083E1C"/>
    <w:rsid w:val="000A06A3"/>
    <w:rsid w:val="000A6D08"/>
    <w:rsid w:val="000B5166"/>
    <w:rsid w:val="000B5736"/>
    <w:rsid w:val="000B6462"/>
    <w:rsid w:val="000C4CFE"/>
    <w:rsid w:val="000C619B"/>
    <w:rsid w:val="000D15A4"/>
    <w:rsid w:val="000D3638"/>
    <w:rsid w:val="000D39D6"/>
    <w:rsid w:val="000E6F6B"/>
    <w:rsid w:val="000E7B7F"/>
    <w:rsid w:val="000F2CF3"/>
    <w:rsid w:val="001006FF"/>
    <w:rsid w:val="00100CA9"/>
    <w:rsid w:val="00106117"/>
    <w:rsid w:val="0011130B"/>
    <w:rsid w:val="00111618"/>
    <w:rsid w:val="001177BE"/>
    <w:rsid w:val="001228D1"/>
    <w:rsid w:val="0012394C"/>
    <w:rsid w:val="00123C2A"/>
    <w:rsid w:val="00131880"/>
    <w:rsid w:val="00132D0B"/>
    <w:rsid w:val="0013382B"/>
    <w:rsid w:val="0014094D"/>
    <w:rsid w:val="0015287E"/>
    <w:rsid w:val="00152EFE"/>
    <w:rsid w:val="001570C0"/>
    <w:rsid w:val="00163463"/>
    <w:rsid w:val="001679B1"/>
    <w:rsid w:val="00171792"/>
    <w:rsid w:val="00176164"/>
    <w:rsid w:val="00185295"/>
    <w:rsid w:val="00190F4C"/>
    <w:rsid w:val="00192948"/>
    <w:rsid w:val="0019559B"/>
    <w:rsid w:val="001B1786"/>
    <w:rsid w:val="001B2463"/>
    <w:rsid w:val="001B31BF"/>
    <w:rsid w:val="001B7B5F"/>
    <w:rsid w:val="001C5135"/>
    <w:rsid w:val="001D03CA"/>
    <w:rsid w:val="001E263A"/>
    <w:rsid w:val="001E396B"/>
    <w:rsid w:val="001F2CB6"/>
    <w:rsid w:val="001F6D45"/>
    <w:rsid w:val="001F7E4E"/>
    <w:rsid w:val="00201AD2"/>
    <w:rsid w:val="00204A66"/>
    <w:rsid w:val="002106F5"/>
    <w:rsid w:val="0021198B"/>
    <w:rsid w:val="00220A6C"/>
    <w:rsid w:val="00221181"/>
    <w:rsid w:val="002217F0"/>
    <w:rsid w:val="00231845"/>
    <w:rsid w:val="00232370"/>
    <w:rsid w:val="00240130"/>
    <w:rsid w:val="00242078"/>
    <w:rsid w:val="002576F2"/>
    <w:rsid w:val="002622A8"/>
    <w:rsid w:val="00266501"/>
    <w:rsid w:val="0028088E"/>
    <w:rsid w:val="002830EE"/>
    <w:rsid w:val="00285FDD"/>
    <w:rsid w:val="00287532"/>
    <w:rsid w:val="002878E4"/>
    <w:rsid w:val="00294A54"/>
    <w:rsid w:val="00296C45"/>
    <w:rsid w:val="002A115E"/>
    <w:rsid w:val="002A67F4"/>
    <w:rsid w:val="002A6A4B"/>
    <w:rsid w:val="002C292E"/>
    <w:rsid w:val="002C485A"/>
    <w:rsid w:val="002E3A1D"/>
    <w:rsid w:val="0030779C"/>
    <w:rsid w:val="003109AD"/>
    <w:rsid w:val="00324922"/>
    <w:rsid w:val="00326E96"/>
    <w:rsid w:val="003440D3"/>
    <w:rsid w:val="00352F26"/>
    <w:rsid w:val="00354EC7"/>
    <w:rsid w:val="00361F12"/>
    <w:rsid w:val="003635B4"/>
    <w:rsid w:val="00364C8D"/>
    <w:rsid w:val="0037212E"/>
    <w:rsid w:val="003A0F7D"/>
    <w:rsid w:val="003A3181"/>
    <w:rsid w:val="003A4492"/>
    <w:rsid w:val="003B5C15"/>
    <w:rsid w:val="003C1555"/>
    <w:rsid w:val="003C7F3D"/>
    <w:rsid w:val="003D0AF7"/>
    <w:rsid w:val="003D1987"/>
    <w:rsid w:val="003D5FAD"/>
    <w:rsid w:val="003E08B1"/>
    <w:rsid w:val="003E1BA5"/>
    <w:rsid w:val="003E4979"/>
    <w:rsid w:val="003E4D45"/>
    <w:rsid w:val="003F632E"/>
    <w:rsid w:val="004107B3"/>
    <w:rsid w:val="0041394C"/>
    <w:rsid w:val="00421894"/>
    <w:rsid w:val="0043649F"/>
    <w:rsid w:val="00437CD6"/>
    <w:rsid w:val="00440CD5"/>
    <w:rsid w:val="00441310"/>
    <w:rsid w:val="004544C9"/>
    <w:rsid w:val="0046761B"/>
    <w:rsid w:val="00475993"/>
    <w:rsid w:val="00477F79"/>
    <w:rsid w:val="00483274"/>
    <w:rsid w:val="004971EF"/>
    <w:rsid w:val="004A1C5E"/>
    <w:rsid w:val="004A5077"/>
    <w:rsid w:val="004B4DFF"/>
    <w:rsid w:val="004B7804"/>
    <w:rsid w:val="004C3234"/>
    <w:rsid w:val="004C4652"/>
    <w:rsid w:val="004D39AE"/>
    <w:rsid w:val="004D4CBE"/>
    <w:rsid w:val="004E5811"/>
    <w:rsid w:val="005014BD"/>
    <w:rsid w:val="00515375"/>
    <w:rsid w:val="00526E7F"/>
    <w:rsid w:val="005576AD"/>
    <w:rsid w:val="00567B3B"/>
    <w:rsid w:val="005704AA"/>
    <w:rsid w:val="00572442"/>
    <w:rsid w:val="00585151"/>
    <w:rsid w:val="00586C24"/>
    <w:rsid w:val="005B0A5C"/>
    <w:rsid w:val="005B2FF1"/>
    <w:rsid w:val="005B5620"/>
    <w:rsid w:val="005C3372"/>
    <w:rsid w:val="005C4C60"/>
    <w:rsid w:val="005E145B"/>
    <w:rsid w:val="005E1F48"/>
    <w:rsid w:val="005E7571"/>
    <w:rsid w:val="005F599A"/>
    <w:rsid w:val="005F6A17"/>
    <w:rsid w:val="006015A8"/>
    <w:rsid w:val="00611D3E"/>
    <w:rsid w:val="0061372F"/>
    <w:rsid w:val="0062085D"/>
    <w:rsid w:val="00636723"/>
    <w:rsid w:val="00642103"/>
    <w:rsid w:val="006623BB"/>
    <w:rsid w:val="00670045"/>
    <w:rsid w:val="0067711F"/>
    <w:rsid w:val="00681144"/>
    <w:rsid w:val="00681FEA"/>
    <w:rsid w:val="0068798A"/>
    <w:rsid w:val="00692AA3"/>
    <w:rsid w:val="00697B23"/>
    <w:rsid w:val="006A121C"/>
    <w:rsid w:val="006B2DBC"/>
    <w:rsid w:val="006C43AF"/>
    <w:rsid w:val="006C4ED6"/>
    <w:rsid w:val="006C581A"/>
    <w:rsid w:val="006D19C9"/>
    <w:rsid w:val="006D67C3"/>
    <w:rsid w:val="006F030E"/>
    <w:rsid w:val="0070570A"/>
    <w:rsid w:val="007066D0"/>
    <w:rsid w:val="007244E0"/>
    <w:rsid w:val="00725086"/>
    <w:rsid w:val="007412BF"/>
    <w:rsid w:val="00743EDA"/>
    <w:rsid w:val="00770259"/>
    <w:rsid w:val="007765D3"/>
    <w:rsid w:val="00794BB4"/>
    <w:rsid w:val="007B2E0D"/>
    <w:rsid w:val="007C6BD0"/>
    <w:rsid w:val="007D7CD7"/>
    <w:rsid w:val="007F54FD"/>
    <w:rsid w:val="007F7277"/>
    <w:rsid w:val="00801165"/>
    <w:rsid w:val="00803631"/>
    <w:rsid w:val="008038C6"/>
    <w:rsid w:val="00805928"/>
    <w:rsid w:val="00814EDC"/>
    <w:rsid w:val="0081759F"/>
    <w:rsid w:val="0082001C"/>
    <w:rsid w:val="00820B1B"/>
    <w:rsid w:val="00853264"/>
    <w:rsid w:val="00856030"/>
    <w:rsid w:val="00856A23"/>
    <w:rsid w:val="00862147"/>
    <w:rsid w:val="00864D61"/>
    <w:rsid w:val="0087702E"/>
    <w:rsid w:val="0088562B"/>
    <w:rsid w:val="00897C3B"/>
    <w:rsid w:val="008A09AE"/>
    <w:rsid w:val="008A6708"/>
    <w:rsid w:val="008B0767"/>
    <w:rsid w:val="008B5386"/>
    <w:rsid w:val="008C09BF"/>
    <w:rsid w:val="008C0A4C"/>
    <w:rsid w:val="008C0A62"/>
    <w:rsid w:val="008C163B"/>
    <w:rsid w:val="008C34CD"/>
    <w:rsid w:val="008F1FDB"/>
    <w:rsid w:val="008F3DCE"/>
    <w:rsid w:val="008F4A8B"/>
    <w:rsid w:val="009131A9"/>
    <w:rsid w:val="0091387F"/>
    <w:rsid w:val="00917365"/>
    <w:rsid w:val="00924666"/>
    <w:rsid w:val="009271DA"/>
    <w:rsid w:val="0093224E"/>
    <w:rsid w:val="00935F37"/>
    <w:rsid w:val="009404A6"/>
    <w:rsid w:val="00953924"/>
    <w:rsid w:val="00971B71"/>
    <w:rsid w:val="00983813"/>
    <w:rsid w:val="00990DC7"/>
    <w:rsid w:val="00993F16"/>
    <w:rsid w:val="009A04E4"/>
    <w:rsid w:val="009A2A67"/>
    <w:rsid w:val="009A2E10"/>
    <w:rsid w:val="009A3F73"/>
    <w:rsid w:val="009B2B1C"/>
    <w:rsid w:val="009B37D7"/>
    <w:rsid w:val="009C0722"/>
    <w:rsid w:val="009D1B71"/>
    <w:rsid w:val="009D751D"/>
    <w:rsid w:val="009E4342"/>
    <w:rsid w:val="009E563F"/>
    <w:rsid w:val="009F1FE7"/>
    <w:rsid w:val="009F2969"/>
    <w:rsid w:val="009F4025"/>
    <w:rsid w:val="00A0610A"/>
    <w:rsid w:val="00A1649A"/>
    <w:rsid w:val="00A21926"/>
    <w:rsid w:val="00A23FDC"/>
    <w:rsid w:val="00A31F68"/>
    <w:rsid w:val="00A35DD2"/>
    <w:rsid w:val="00A37D2F"/>
    <w:rsid w:val="00A4437C"/>
    <w:rsid w:val="00A53482"/>
    <w:rsid w:val="00A543E7"/>
    <w:rsid w:val="00A55D70"/>
    <w:rsid w:val="00A56C1B"/>
    <w:rsid w:val="00A67003"/>
    <w:rsid w:val="00A7111F"/>
    <w:rsid w:val="00A76407"/>
    <w:rsid w:val="00A8493F"/>
    <w:rsid w:val="00A9091F"/>
    <w:rsid w:val="00A92622"/>
    <w:rsid w:val="00A97A1F"/>
    <w:rsid w:val="00AA36FC"/>
    <w:rsid w:val="00AD1179"/>
    <w:rsid w:val="00AD373C"/>
    <w:rsid w:val="00AF0446"/>
    <w:rsid w:val="00AF1042"/>
    <w:rsid w:val="00AF1940"/>
    <w:rsid w:val="00B03AE2"/>
    <w:rsid w:val="00B067FB"/>
    <w:rsid w:val="00B10FDE"/>
    <w:rsid w:val="00B12475"/>
    <w:rsid w:val="00B2281F"/>
    <w:rsid w:val="00B22BBE"/>
    <w:rsid w:val="00B22C7A"/>
    <w:rsid w:val="00B475D7"/>
    <w:rsid w:val="00B50A42"/>
    <w:rsid w:val="00B547CC"/>
    <w:rsid w:val="00B56097"/>
    <w:rsid w:val="00B642C1"/>
    <w:rsid w:val="00B65EEF"/>
    <w:rsid w:val="00B67FBF"/>
    <w:rsid w:val="00B72AFE"/>
    <w:rsid w:val="00B74AD9"/>
    <w:rsid w:val="00B830CE"/>
    <w:rsid w:val="00B83EFF"/>
    <w:rsid w:val="00B843D2"/>
    <w:rsid w:val="00BB27C3"/>
    <w:rsid w:val="00BB3118"/>
    <w:rsid w:val="00BC24A2"/>
    <w:rsid w:val="00BE197E"/>
    <w:rsid w:val="00BE60C0"/>
    <w:rsid w:val="00BF22E4"/>
    <w:rsid w:val="00BF7206"/>
    <w:rsid w:val="00C02D1D"/>
    <w:rsid w:val="00C03A0C"/>
    <w:rsid w:val="00C048A7"/>
    <w:rsid w:val="00C078E5"/>
    <w:rsid w:val="00C1170B"/>
    <w:rsid w:val="00C21A48"/>
    <w:rsid w:val="00C3129D"/>
    <w:rsid w:val="00C37168"/>
    <w:rsid w:val="00C47FBD"/>
    <w:rsid w:val="00C6324B"/>
    <w:rsid w:val="00C70A38"/>
    <w:rsid w:val="00C7760F"/>
    <w:rsid w:val="00C84977"/>
    <w:rsid w:val="00CB0DCF"/>
    <w:rsid w:val="00CD390C"/>
    <w:rsid w:val="00CD5BDF"/>
    <w:rsid w:val="00CD6BEE"/>
    <w:rsid w:val="00D02962"/>
    <w:rsid w:val="00D0459D"/>
    <w:rsid w:val="00D0706A"/>
    <w:rsid w:val="00D0744A"/>
    <w:rsid w:val="00D14B11"/>
    <w:rsid w:val="00D22C66"/>
    <w:rsid w:val="00D305A9"/>
    <w:rsid w:val="00D4302F"/>
    <w:rsid w:val="00D43662"/>
    <w:rsid w:val="00D50BE0"/>
    <w:rsid w:val="00D514A5"/>
    <w:rsid w:val="00D618D8"/>
    <w:rsid w:val="00D62194"/>
    <w:rsid w:val="00D94E8D"/>
    <w:rsid w:val="00DA55AB"/>
    <w:rsid w:val="00DA60F4"/>
    <w:rsid w:val="00DB1377"/>
    <w:rsid w:val="00DB5B7B"/>
    <w:rsid w:val="00DC5FCF"/>
    <w:rsid w:val="00DC6058"/>
    <w:rsid w:val="00DD0FB2"/>
    <w:rsid w:val="00DE573D"/>
    <w:rsid w:val="00E16AA8"/>
    <w:rsid w:val="00E362F7"/>
    <w:rsid w:val="00E41346"/>
    <w:rsid w:val="00E44EB1"/>
    <w:rsid w:val="00E471D6"/>
    <w:rsid w:val="00E52A6B"/>
    <w:rsid w:val="00E530ED"/>
    <w:rsid w:val="00E562CE"/>
    <w:rsid w:val="00E80E2A"/>
    <w:rsid w:val="00E84DD5"/>
    <w:rsid w:val="00E9279D"/>
    <w:rsid w:val="00EA0E02"/>
    <w:rsid w:val="00EA36C0"/>
    <w:rsid w:val="00EA42D1"/>
    <w:rsid w:val="00EC626C"/>
    <w:rsid w:val="00EE2053"/>
    <w:rsid w:val="00EE4E59"/>
    <w:rsid w:val="00EE6F7A"/>
    <w:rsid w:val="00EF2A85"/>
    <w:rsid w:val="00EF4468"/>
    <w:rsid w:val="00EF61AA"/>
    <w:rsid w:val="00F06267"/>
    <w:rsid w:val="00F3306D"/>
    <w:rsid w:val="00F34634"/>
    <w:rsid w:val="00F5103B"/>
    <w:rsid w:val="00F51EAF"/>
    <w:rsid w:val="00F67B5F"/>
    <w:rsid w:val="00F749B9"/>
    <w:rsid w:val="00F7571A"/>
    <w:rsid w:val="00F82AD4"/>
    <w:rsid w:val="00F95427"/>
    <w:rsid w:val="00FA4E05"/>
    <w:rsid w:val="00FA68C7"/>
    <w:rsid w:val="00FB3DDE"/>
    <w:rsid w:val="00FC1163"/>
    <w:rsid w:val="00FC1C63"/>
    <w:rsid w:val="00FC360D"/>
    <w:rsid w:val="00FC3C62"/>
    <w:rsid w:val="00FC49D3"/>
    <w:rsid w:val="00FC51F0"/>
    <w:rsid w:val="00FC7547"/>
    <w:rsid w:val="00FC785C"/>
    <w:rsid w:val="00FE3BDF"/>
    <w:rsid w:val="00FF07A2"/>
    <w:rsid w:val="00F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6EA5"/>
  <w15:chartTrackingRefBased/>
  <w15:docId w15:val="{C94ADD89-0593-4B4C-97BC-91E2BDDF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295"/>
  </w:style>
  <w:style w:type="paragraph" w:styleId="Footer">
    <w:name w:val="footer"/>
    <w:basedOn w:val="Normal"/>
    <w:link w:val="FooterChar"/>
    <w:uiPriority w:val="99"/>
    <w:unhideWhenUsed/>
    <w:rsid w:val="00185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295"/>
  </w:style>
  <w:style w:type="paragraph" w:styleId="ListParagraph">
    <w:name w:val="List Paragraph"/>
    <w:basedOn w:val="Normal"/>
    <w:uiPriority w:val="34"/>
    <w:qFormat/>
    <w:rsid w:val="006B2D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1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61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271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71D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6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6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67C3"/>
    <w:pPr>
      <w:tabs>
        <w:tab w:val="right" w:leader="dot" w:pos="935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ns@meilerlab.org" TargetMode="Externa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BDEA6624B7842BFA03B8A3D782F5A" ma:contentTypeVersion="10" ma:contentTypeDescription="Create a new document." ma:contentTypeScope="" ma:versionID="b87c3a90f7a3d266cc384e41d9a54d55">
  <xsd:schema xmlns:xsd="http://www.w3.org/2001/XMLSchema" xmlns:xs="http://www.w3.org/2001/XMLSchema" xmlns:p="http://schemas.microsoft.com/office/2006/metadata/properties" xmlns:ns3="ab742b83-3ccd-4a69-8169-f24518279f49" targetNamespace="http://schemas.microsoft.com/office/2006/metadata/properties" ma:root="true" ma:fieldsID="9a9dc22460c9228a8a1420c26da12826" ns3:_="">
    <xsd:import namespace="ab742b83-3ccd-4a69-8169-f24518279f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42b83-3ccd-4a69-8169-f24518279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6D670C-4EE4-4A4E-8C9B-37A9B4A16F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35589D-F210-4A4C-B455-0947920C31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0C332F-08EF-480A-9134-A8B207F9F5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DACB82-EA77-433E-AB58-129CD4D7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42b83-3ccd-4a69-8169-f24518279f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Phul, Saksham</dc:creator>
  <cp:keywords/>
  <dc:description/>
  <cp:lastModifiedBy>Phul, Saksham</cp:lastModifiedBy>
  <cp:revision>44</cp:revision>
  <dcterms:created xsi:type="dcterms:W3CDTF">2021-11-16T21:25:00Z</dcterms:created>
  <dcterms:modified xsi:type="dcterms:W3CDTF">2021-12-05T03:57:00Z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0x010100AC3BDEA6624B7842BFA03B8A3D782F5A</vt:lpwstr>
  </property>
</Properties>
</file>